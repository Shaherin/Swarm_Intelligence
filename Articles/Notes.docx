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F90" w:rsidRDefault="00E160C9" w:rsidP="000A54DD">
      <w:pPr>
        <w:pStyle w:val="NoSpacing"/>
        <w:rPr>
          <w:rFonts w:ascii="Cambria" w:hAnsi="Cambria"/>
          <w:b/>
          <w:sz w:val="28"/>
          <w:u w:val="single"/>
        </w:rPr>
      </w:pPr>
      <w:r>
        <w:rPr>
          <w:rFonts w:ascii="Cambria" w:hAnsi="Cambria"/>
          <w:b/>
          <w:sz w:val="28"/>
          <w:u w:val="single"/>
        </w:rPr>
        <w:t>Definitions</w:t>
      </w:r>
    </w:p>
    <w:p w:rsidR="00E160C9" w:rsidRPr="00215A1B" w:rsidRDefault="00E160C9" w:rsidP="000A54DD">
      <w:pPr>
        <w:pStyle w:val="NoSpacing"/>
        <w:rPr>
          <w:rFonts w:ascii="Cambria" w:hAnsi="Cambria"/>
          <w:b/>
          <w:sz w:val="21"/>
        </w:rPr>
      </w:pPr>
    </w:p>
    <w:p w:rsidR="00215A1B" w:rsidRPr="00215A1B" w:rsidRDefault="008E29B9" w:rsidP="000A54DD">
      <w:pPr>
        <w:pStyle w:val="NoSpacing"/>
        <w:rPr>
          <w:rFonts w:ascii="Cambria" w:hAnsi="Cambria"/>
          <w:b/>
          <w:sz w:val="21"/>
        </w:rPr>
      </w:pPr>
      <w:r w:rsidRPr="00215A1B">
        <w:rPr>
          <w:rFonts w:ascii="Cambria" w:hAnsi="Cambria"/>
          <w:b/>
          <w:sz w:val="21"/>
        </w:rPr>
        <w:t xml:space="preserve">Heuristic: </w:t>
      </w:r>
    </w:p>
    <w:p w:rsidR="000A54DD" w:rsidRPr="00215A1B" w:rsidRDefault="00215A1B" w:rsidP="000A54DD">
      <w:pPr>
        <w:pStyle w:val="NoSpacing"/>
        <w:rPr>
          <w:rFonts w:ascii="Cambria" w:hAnsi="Cambria"/>
          <w:sz w:val="21"/>
        </w:rPr>
      </w:pPr>
      <w:r w:rsidRPr="00215A1B">
        <w:rPr>
          <w:rFonts w:ascii="Cambria" w:hAnsi="Cambria"/>
          <w:sz w:val="21"/>
        </w:rPr>
        <w:t>Technique in problem solving which sacrifices accuracy/optimality for speed. Finds a satisfactory solution where an optimal solution is impractical/impossible.</w:t>
      </w:r>
    </w:p>
    <w:p w:rsidR="00215A1B" w:rsidRPr="00215A1B" w:rsidRDefault="00215A1B" w:rsidP="000A54DD">
      <w:pPr>
        <w:pStyle w:val="NoSpacing"/>
        <w:rPr>
          <w:rFonts w:ascii="Cambria" w:hAnsi="Cambria"/>
          <w:sz w:val="21"/>
        </w:rPr>
      </w:pPr>
    </w:p>
    <w:p w:rsidR="00215A1B" w:rsidRPr="00215A1B" w:rsidRDefault="00215A1B" w:rsidP="000A54DD">
      <w:pPr>
        <w:pStyle w:val="NoSpacing"/>
        <w:rPr>
          <w:rFonts w:ascii="Cambria" w:hAnsi="Cambria"/>
          <w:b/>
          <w:sz w:val="21"/>
        </w:rPr>
      </w:pPr>
      <w:r w:rsidRPr="00215A1B">
        <w:rPr>
          <w:rFonts w:ascii="Cambria" w:hAnsi="Cambria"/>
          <w:b/>
          <w:sz w:val="21"/>
        </w:rPr>
        <w:t>Metaheuristic:</w:t>
      </w:r>
    </w:p>
    <w:p w:rsidR="00215A1B" w:rsidRPr="00215A1B" w:rsidRDefault="0042764A" w:rsidP="000A54DD">
      <w:pPr>
        <w:pStyle w:val="NoSpacing"/>
        <w:rPr>
          <w:rFonts w:ascii="Cambria" w:hAnsi="Cambria"/>
          <w:sz w:val="21"/>
        </w:rPr>
      </w:pPr>
      <w:r>
        <w:rPr>
          <w:rFonts w:ascii="Cambria" w:hAnsi="Cambria"/>
          <w:sz w:val="21"/>
        </w:rPr>
        <w:t>A heuristic designed to find, generate, or select a heuristic (partial search algorithm).</w:t>
      </w:r>
    </w:p>
    <w:p w:rsidR="008E29B9" w:rsidRDefault="008E29B9" w:rsidP="000A54DD">
      <w:pPr>
        <w:pStyle w:val="NoSpacing"/>
        <w:rPr>
          <w:ins w:id="0" w:author="Microsoft account" w:date="2016-05-15T13:34:00Z"/>
          <w:rFonts w:ascii="Cambria" w:hAnsi="Cambria"/>
          <w:sz w:val="21"/>
        </w:rPr>
      </w:pPr>
    </w:p>
    <w:p w:rsidR="00782692" w:rsidRPr="00782692" w:rsidRDefault="00782692" w:rsidP="00782692">
      <w:pPr>
        <w:pStyle w:val="NoSpacing"/>
        <w:rPr>
          <w:ins w:id="1" w:author="Microsoft account" w:date="2016-05-15T13:34:00Z"/>
          <w:rFonts w:ascii="Cambria" w:hAnsi="Cambria"/>
          <w:sz w:val="21"/>
        </w:rPr>
      </w:pPr>
      <w:ins w:id="2" w:author="Microsoft account" w:date="2016-05-15T13:34:00Z">
        <w:r w:rsidRPr="00782692">
          <w:rPr>
            <w:rFonts w:ascii="Cambria" w:hAnsi="Cambria"/>
            <w:sz w:val="21"/>
          </w:rPr>
          <w:t>These are properties that charact</w:t>
        </w:r>
        <w:bookmarkStart w:id="3" w:name="_GoBack"/>
        <w:bookmarkEnd w:id="3"/>
        <w:r w:rsidRPr="00782692">
          <w:rPr>
            <w:rFonts w:ascii="Cambria" w:hAnsi="Cambria"/>
            <w:sz w:val="21"/>
          </w:rPr>
          <w:t>erize most metaheuristics</w:t>
        </w:r>
        <w:proofErr w:type="gramStart"/>
        <w:r w:rsidRPr="00782692">
          <w:rPr>
            <w:rFonts w:ascii="Cambria" w:hAnsi="Cambria"/>
            <w:sz w:val="21"/>
          </w:rPr>
          <w:t>:</w:t>
        </w:r>
        <w:proofErr w:type="gramEnd"/>
        <w:r w:rsidRPr="00782692">
          <w:rPr>
            <w:rFonts w:ascii="Cambria" w:hAnsi="Cambria"/>
            <w:sz w:val="21"/>
            <w:vertAlign w:val="superscript"/>
          </w:rPr>
          <w:fldChar w:fldCharType="begin"/>
        </w:r>
        <w:r w:rsidRPr="00782692">
          <w:rPr>
            <w:rFonts w:ascii="Cambria" w:hAnsi="Cambria"/>
            <w:sz w:val="21"/>
            <w:vertAlign w:val="superscript"/>
          </w:rPr>
          <w:instrText xml:space="preserve"> HYPERLINK "https://en.wikipedia.org/wiki/Metaheuristic" \l "cite_note-blum03metaheuristics-2" </w:instrText>
        </w:r>
        <w:r w:rsidRPr="00782692">
          <w:rPr>
            <w:rFonts w:ascii="Cambria" w:hAnsi="Cambria"/>
            <w:sz w:val="21"/>
            <w:vertAlign w:val="superscript"/>
          </w:rPr>
          <w:fldChar w:fldCharType="separate"/>
        </w:r>
        <w:r w:rsidRPr="00782692">
          <w:rPr>
            <w:rStyle w:val="Hyperlink"/>
            <w:rFonts w:ascii="Cambria" w:hAnsi="Cambria"/>
            <w:sz w:val="21"/>
            <w:vertAlign w:val="superscript"/>
          </w:rPr>
          <w:t>[2]</w:t>
        </w:r>
        <w:r w:rsidRPr="00782692">
          <w:rPr>
            <w:rFonts w:ascii="Cambria" w:hAnsi="Cambria"/>
            <w:sz w:val="21"/>
          </w:rPr>
          <w:fldChar w:fldCharType="end"/>
        </w:r>
      </w:ins>
    </w:p>
    <w:p w:rsidR="00782692" w:rsidRPr="00782692" w:rsidRDefault="00782692" w:rsidP="00782692">
      <w:pPr>
        <w:pStyle w:val="NoSpacing"/>
        <w:numPr>
          <w:ilvl w:val="0"/>
          <w:numId w:val="1"/>
        </w:numPr>
        <w:rPr>
          <w:ins w:id="4" w:author="Microsoft account" w:date="2016-05-15T13:34:00Z"/>
          <w:rFonts w:ascii="Cambria" w:hAnsi="Cambria"/>
          <w:sz w:val="21"/>
        </w:rPr>
      </w:pPr>
      <w:ins w:id="5" w:author="Microsoft account" w:date="2016-05-15T13:34:00Z">
        <w:r w:rsidRPr="00782692">
          <w:rPr>
            <w:rFonts w:ascii="Cambria" w:hAnsi="Cambria"/>
            <w:sz w:val="21"/>
          </w:rPr>
          <w:t>Metaheuristics are strategies that guide the search process.</w:t>
        </w:r>
      </w:ins>
    </w:p>
    <w:p w:rsidR="00782692" w:rsidRPr="00782692" w:rsidRDefault="00782692" w:rsidP="00782692">
      <w:pPr>
        <w:pStyle w:val="NoSpacing"/>
        <w:numPr>
          <w:ilvl w:val="0"/>
          <w:numId w:val="1"/>
        </w:numPr>
        <w:rPr>
          <w:ins w:id="6" w:author="Microsoft account" w:date="2016-05-15T13:34:00Z"/>
          <w:rFonts w:ascii="Cambria" w:hAnsi="Cambria"/>
          <w:sz w:val="21"/>
        </w:rPr>
      </w:pPr>
      <w:ins w:id="7" w:author="Microsoft account" w:date="2016-05-15T13:34:00Z">
        <w:r w:rsidRPr="00782692">
          <w:rPr>
            <w:rFonts w:ascii="Cambria" w:hAnsi="Cambria"/>
            <w:sz w:val="21"/>
          </w:rPr>
          <w:t>The goal is to efficiently explore the search space in order to find near–optimal solutions.</w:t>
        </w:r>
      </w:ins>
    </w:p>
    <w:p w:rsidR="00782692" w:rsidRPr="00782692" w:rsidRDefault="00782692" w:rsidP="00782692">
      <w:pPr>
        <w:pStyle w:val="NoSpacing"/>
        <w:numPr>
          <w:ilvl w:val="0"/>
          <w:numId w:val="1"/>
        </w:numPr>
        <w:rPr>
          <w:ins w:id="8" w:author="Microsoft account" w:date="2016-05-15T13:34:00Z"/>
          <w:rFonts w:ascii="Cambria" w:hAnsi="Cambria"/>
          <w:sz w:val="21"/>
        </w:rPr>
      </w:pPr>
      <w:ins w:id="9" w:author="Microsoft account" w:date="2016-05-15T13:34:00Z">
        <w:r w:rsidRPr="00782692">
          <w:rPr>
            <w:rFonts w:ascii="Cambria" w:hAnsi="Cambria"/>
            <w:sz w:val="21"/>
          </w:rPr>
          <w:t>Techniques which constitute metaheuristic algorithms range from simple local search procedures to complex learning processes.</w:t>
        </w:r>
      </w:ins>
    </w:p>
    <w:p w:rsidR="00782692" w:rsidRPr="00782692" w:rsidRDefault="00782692" w:rsidP="00782692">
      <w:pPr>
        <w:pStyle w:val="NoSpacing"/>
        <w:numPr>
          <w:ilvl w:val="0"/>
          <w:numId w:val="1"/>
        </w:numPr>
        <w:rPr>
          <w:ins w:id="10" w:author="Microsoft account" w:date="2016-05-15T13:34:00Z"/>
          <w:rFonts w:ascii="Cambria" w:hAnsi="Cambria"/>
          <w:sz w:val="21"/>
        </w:rPr>
      </w:pPr>
      <w:ins w:id="11" w:author="Microsoft account" w:date="2016-05-15T13:34:00Z">
        <w:r w:rsidRPr="00782692">
          <w:rPr>
            <w:rFonts w:ascii="Cambria" w:hAnsi="Cambria"/>
            <w:sz w:val="21"/>
          </w:rPr>
          <w:t>Metaheuristic algorithms are approximate and usually non-deterministic.</w:t>
        </w:r>
      </w:ins>
    </w:p>
    <w:p w:rsidR="00782692" w:rsidRPr="00782692" w:rsidRDefault="00782692" w:rsidP="00782692">
      <w:pPr>
        <w:pStyle w:val="NoSpacing"/>
        <w:numPr>
          <w:ilvl w:val="0"/>
          <w:numId w:val="1"/>
        </w:numPr>
        <w:rPr>
          <w:ins w:id="12" w:author="Microsoft account" w:date="2016-05-15T13:34:00Z"/>
          <w:rFonts w:ascii="Cambria" w:hAnsi="Cambria"/>
          <w:sz w:val="21"/>
        </w:rPr>
      </w:pPr>
      <w:ins w:id="13" w:author="Microsoft account" w:date="2016-05-15T13:34:00Z">
        <w:r w:rsidRPr="00782692">
          <w:rPr>
            <w:rFonts w:ascii="Cambria" w:hAnsi="Cambria"/>
            <w:sz w:val="21"/>
          </w:rPr>
          <w:t>Metaheuristics are not problem-specific.</w:t>
        </w:r>
      </w:ins>
    </w:p>
    <w:p w:rsidR="00782692" w:rsidRDefault="00782692" w:rsidP="000A54DD">
      <w:pPr>
        <w:pStyle w:val="NoSpacing"/>
        <w:rPr>
          <w:ins w:id="14" w:author="Microsoft account" w:date="2016-05-15T13:34:00Z"/>
          <w:rFonts w:ascii="Cambria" w:hAnsi="Cambria"/>
          <w:sz w:val="21"/>
        </w:rPr>
      </w:pPr>
    </w:p>
    <w:p w:rsidR="00782692" w:rsidRPr="00215A1B" w:rsidRDefault="00782692" w:rsidP="000A54DD">
      <w:pPr>
        <w:pStyle w:val="NoSpacing"/>
        <w:rPr>
          <w:rFonts w:ascii="Cambria" w:hAnsi="Cambria"/>
          <w:sz w:val="21"/>
        </w:rPr>
      </w:pPr>
    </w:p>
    <w:p w:rsidR="008E29B9" w:rsidRDefault="008E29B9" w:rsidP="000A54DD">
      <w:pPr>
        <w:pStyle w:val="NoSpacing"/>
        <w:rPr>
          <w:rFonts w:ascii="Cambria" w:hAnsi="Cambria"/>
          <w:b/>
          <w:sz w:val="21"/>
        </w:rPr>
      </w:pPr>
      <w:r w:rsidRPr="00215A1B">
        <w:rPr>
          <w:rFonts w:ascii="Cambria" w:hAnsi="Cambria"/>
          <w:b/>
          <w:sz w:val="21"/>
        </w:rPr>
        <w:t xml:space="preserve">Variable neighbourhood search: </w:t>
      </w:r>
    </w:p>
    <w:p w:rsidR="00B31202" w:rsidRDefault="00B31202" w:rsidP="000A54DD">
      <w:pPr>
        <w:pStyle w:val="NoSpacing"/>
        <w:rPr>
          <w:rFonts w:ascii="Cambria" w:hAnsi="Cambria"/>
          <w:sz w:val="21"/>
        </w:rPr>
      </w:pPr>
      <w:r>
        <w:rPr>
          <w:rFonts w:ascii="Cambria" w:hAnsi="Cambria"/>
          <w:sz w:val="21"/>
        </w:rPr>
        <w:t>Explored distant neighbours of the current solution and moves to a new one if an improvement is found. The purpose is to get from neighbourhood solutions to local optima using repeated local searches.</w:t>
      </w:r>
    </w:p>
    <w:p w:rsidR="00F8257F" w:rsidRDefault="00F8257F" w:rsidP="000A54DD">
      <w:pPr>
        <w:pStyle w:val="NoSpacing"/>
        <w:rPr>
          <w:rFonts w:ascii="Cambria" w:hAnsi="Cambria"/>
          <w:sz w:val="21"/>
        </w:rPr>
      </w:pPr>
    </w:p>
    <w:p w:rsidR="00E160C9" w:rsidRDefault="00E160C9" w:rsidP="000A54DD">
      <w:pPr>
        <w:pStyle w:val="NoSpacing"/>
        <w:rPr>
          <w:rFonts w:ascii="Cambria" w:hAnsi="Cambria"/>
          <w:b/>
          <w:sz w:val="21"/>
        </w:rPr>
      </w:pPr>
      <w:r>
        <w:rPr>
          <w:rFonts w:ascii="Cambria" w:hAnsi="Cambria"/>
          <w:b/>
          <w:sz w:val="21"/>
        </w:rPr>
        <w:t>Local Search:</w:t>
      </w:r>
    </w:p>
    <w:p w:rsidR="00E160C9" w:rsidRDefault="00E160C9" w:rsidP="000A54DD">
      <w:pPr>
        <w:pStyle w:val="NoSpacing"/>
        <w:rPr>
          <w:rFonts w:ascii="Cambria" w:hAnsi="Cambria"/>
          <w:sz w:val="21"/>
        </w:rPr>
      </w:pPr>
      <w:r>
        <w:rPr>
          <w:rFonts w:ascii="Cambria" w:hAnsi="Cambria"/>
          <w:sz w:val="21"/>
        </w:rPr>
        <w:t>Heuristic for solving computationally hard optimization problems. Local searches move among solutions in the search space by applying local changes until an optimal solution is found or a time is elapsed.</w:t>
      </w:r>
    </w:p>
    <w:p w:rsidR="007F69F1" w:rsidRDefault="007F69F1" w:rsidP="000A54DD">
      <w:pPr>
        <w:pStyle w:val="NoSpacing"/>
        <w:rPr>
          <w:rFonts w:ascii="Cambria" w:hAnsi="Cambria"/>
          <w:sz w:val="21"/>
        </w:rPr>
      </w:pPr>
    </w:p>
    <w:p w:rsidR="007F69F1" w:rsidRDefault="007F69F1" w:rsidP="000A54DD">
      <w:pPr>
        <w:pStyle w:val="NoSpacing"/>
        <w:rPr>
          <w:rFonts w:ascii="Cambria" w:hAnsi="Cambria"/>
          <w:sz w:val="21"/>
        </w:rPr>
      </w:pPr>
      <w:r>
        <w:rPr>
          <w:rFonts w:ascii="Cambria" w:hAnsi="Cambria"/>
          <w:b/>
          <w:sz w:val="21"/>
        </w:rPr>
        <w:t>Random Search</w:t>
      </w:r>
      <w:r w:rsidR="001E79FC">
        <w:rPr>
          <w:rFonts w:ascii="Cambria" w:hAnsi="Cambria"/>
          <w:b/>
          <w:sz w:val="21"/>
        </w:rPr>
        <w:t>:</w:t>
      </w:r>
    </w:p>
    <w:p w:rsidR="001E79FC" w:rsidRDefault="001E79FC" w:rsidP="000A54DD">
      <w:pPr>
        <w:pStyle w:val="NoSpacing"/>
        <w:rPr>
          <w:rFonts w:ascii="Cambria" w:hAnsi="Cambria"/>
          <w:sz w:val="21"/>
        </w:rPr>
      </w:pPr>
      <w:r>
        <w:rPr>
          <w:rFonts w:ascii="Cambria" w:hAnsi="Cambria"/>
          <w:sz w:val="21"/>
        </w:rPr>
        <w:t xml:space="preserve">Family of optimization methods that do not require the gradient of a model to be optimized, and therefore can be used on models that are not continuous (and therefore not differentiable). </w:t>
      </w:r>
    </w:p>
    <w:p w:rsidR="001D2F5A" w:rsidRPr="001E79FC" w:rsidRDefault="001D2F5A" w:rsidP="000A54DD">
      <w:pPr>
        <w:pStyle w:val="NoSpacing"/>
        <w:rPr>
          <w:rFonts w:ascii="Cambria" w:hAnsi="Cambria"/>
          <w:sz w:val="21"/>
        </w:rPr>
      </w:pPr>
      <w:r>
        <w:rPr>
          <w:rFonts w:ascii="Cambria" w:hAnsi="Cambria"/>
          <w:sz w:val="21"/>
        </w:rPr>
        <w:t>Basicall</w:t>
      </w:r>
      <w:r w:rsidR="00DA654C">
        <w:rPr>
          <w:rFonts w:ascii="Cambria" w:hAnsi="Cambria"/>
          <w:sz w:val="21"/>
        </w:rPr>
        <w:t>y</w:t>
      </w:r>
      <w:r>
        <w:rPr>
          <w:rFonts w:ascii="Cambria" w:hAnsi="Cambria"/>
          <w:sz w:val="21"/>
        </w:rPr>
        <w:t xml:space="preserve"> the algorithm chooses a random position in the search space</w:t>
      </w:r>
      <w:r w:rsidR="00DA654C">
        <w:rPr>
          <w:rFonts w:ascii="Cambria" w:hAnsi="Cambria"/>
          <w:sz w:val="21"/>
        </w:rPr>
        <w:t>, searches a local area (hypersphere) until solution is found or moves on to the next area (starting at one of the bounds of the local area).</w:t>
      </w:r>
    </w:p>
    <w:p w:rsidR="00E160C9" w:rsidRDefault="00E160C9" w:rsidP="000A54DD">
      <w:pPr>
        <w:pStyle w:val="NoSpacing"/>
        <w:rPr>
          <w:rFonts w:ascii="Cambria" w:hAnsi="Cambria"/>
          <w:sz w:val="21"/>
        </w:rPr>
      </w:pPr>
    </w:p>
    <w:p w:rsidR="00E160C9" w:rsidRDefault="00E160C9" w:rsidP="000A54DD">
      <w:pPr>
        <w:pStyle w:val="NoSpacing"/>
        <w:rPr>
          <w:rFonts w:ascii="Cambria" w:hAnsi="Cambria"/>
          <w:b/>
          <w:sz w:val="21"/>
        </w:rPr>
      </w:pPr>
      <w:r>
        <w:rPr>
          <w:rFonts w:ascii="Cambria" w:hAnsi="Cambria"/>
          <w:b/>
          <w:sz w:val="21"/>
        </w:rPr>
        <w:t>Computational Complexity Theory:</w:t>
      </w:r>
    </w:p>
    <w:p w:rsidR="00E160C9" w:rsidRDefault="00E160C9" w:rsidP="000A54DD">
      <w:pPr>
        <w:pStyle w:val="NoSpacing"/>
        <w:rPr>
          <w:rFonts w:ascii="Cambria" w:hAnsi="Cambria"/>
          <w:sz w:val="21"/>
        </w:rPr>
      </w:pPr>
      <w:r>
        <w:rPr>
          <w:rFonts w:ascii="Cambria" w:hAnsi="Cambria"/>
          <w:sz w:val="21"/>
        </w:rPr>
        <w:t>Classifies computational problems (collection of processes producing multiple solutions) according to difficulty.</w:t>
      </w:r>
    </w:p>
    <w:p w:rsidR="00E160C9" w:rsidRDefault="00DA654C" w:rsidP="00DA654C">
      <w:pPr>
        <w:pStyle w:val="NoSpacing"/>
        <w:tabs>
          <w:tab w:val="left" w:pos="1860"/>
        </w:tabs>
        <w:rPr>
          <w:rFonts w:ascii="Cambria" w:hAnsi="Cambria"/>
          <w:sz w:val="21"/>
        </w:rPr>
      </w:pPr>
      <w:r>
        <w:rPr>
          <w:rFonts w:ascii="Cambria" w:hAnsi="Cambria"/>
          <w:sz w:val="21"/>
        </w:rPr>
        <w:tab/>
      </w:r>
    </w:p>
    <w:p w:rsidR="00E160C9" w:rsidRDefault="00E160C9" w:rsidP="000A54DD">
      <w:pPr>
        <w:pStyle w:val="NoSpacing"/>
        <w:rPr>
          <w:rFonts w:ascii="Cambria" w:hAnsi="Cambria"/>
          <w:b/>
          <w:sz w:val="21"/>
        </w:rPr>
      </w:pPr>
      <w:r>
        <w:rPr>
          <w:rFonts w:ascii="Cambria" w:hAnsi="Cambria"/>
          <w:b/>
          <w:sz w:val="21"/>
        </w:rPr>
        <w:t>Complexity Class:</w:t>
      </w:r>
    </w:p>
    <w:p w:rsidR="00E160C9" w:rsidRDefault="000D006E" w:rsidP="000A54DD">
      <w:pPr>
        <w:pStyle w:val="NoSpacing"/>
        <w:rPr>
          <w:rFonts w:ascii="Cambria" w:hAnsi="Cambria"/>
          <w:sz w:val="21"/>
        </w:rPr>
      </w:pPr>
      <w:r>
        <w:rPr>
          <w:rFonts w:ascii="Cambria" w:hAnsi="Cambria"/>
          <w:sz w:val="21"/>
        </w:rPr>
        <w:t>A set of problems of related resource-based complexity. Complexity classes are concerned with the rate of growth of the requirement in the resources as the input increases.</w:t>
      </w:r>
    </w:p>
    <w:p w:rsidR="000D006E" w:rsidRDefault="000D006E" w:rsidP="000A54DD">
      <w:pPr>
        <w:pStyle w:val="NoSpacing"/>
        <w:rPr>
          <w:rFonts w:ascii="Cambria" w:hAnsi="Cambria"/>
          <w:sz w:val="21"/>
        </w:rPr>
      </w:pPr>
      <w:r>
        <w:rPr>
          <w:rFonts w:ascii="Cambria" w:hAnsi="Cambria"/>
          <w:sz w:val="21"/>
        </w:rPr>
        <w:t>Resources can be time or storage space.</w:t>
      </w:r>
    </w:p>
    <w:p w:rsidR="00DA654C" w:rsidRPr="00DA654C" w:rsidRDefault="00782692" w:rsidP="000A54DD">
      <w:pPr>
        <w:pStyle w:val="NoSpacing"/>
        <w:rPr>
          <w:rFonts w:ascii="Cambria" w:hAnsi="Cambria"/>
          <w:sz w:val="21"/>
        </w:rPr>
      </w:pPr>
      <w:hyperlink r:id="rId5" w:history="1">
        <w:r w:rsidR="007F69F1" w:rsidRPr="00824D02">
          <w:rPr>
            <w:rStyle w:val="Hyperlink"/>
            <w:rFonts w:ascii="Cambria" w:hAnsi="Cambria"/>
            <w:sz w:val="21"/>
          </w:rPr>
          <w:t>https://en.wikipedia.org/wiki/Complexity_class</w:t>
        </w:r>
      </w:hyperlink>
      <w:r w:rsidR="007F69F1">
        <w:rPr>
          <w:rFonts w:ascii="Cambria" w:hAnsi="Cambria"/>
          <w:sz w:val="21"/>
        </w:rPr>
        <w:t xml:space="preserve"> - for how to categorize </w:t>
      </w:r>
    </w:p>
    <w:p w:rsidR="00DA654C" w:rsidRDefault="00DA654C" w:rsidP="000A54DD">
      <w:pPr>
        <w:pStyle w:val="NoSpacing"/>
        <w:rPr>
          <w:rFonts w:ascii="Cambria" w:hAnsi="Cambria"/>
          <w:sz w:val="21"/>
        </w:rPr>
      </w:pPr>
    </w:p>
    <w:p w:rsidR="000D006E" w:rsidRDefault="000D006E" w:rsidP="000A54DD">
      <w:pPr>
        <w:pStyle w:val="NoSpacing"/>
        <w:rPr>
          <w:rFonts w:ascii="Cambria" w:hAnsi="Cambria"/>
          <w:b/>
          <w:sz w:val="21"/>
        </w:rPr>
      </w:pPr>
      <w:r>
        <w:rPr>
          <w:rFonts w:ascii="Cambria" w:hAnsi="Cambria"/>
          <w:b/>
          <w:sz w:val="21"/>
        </w:rPr>
        <w:t>NP Complexity</w:t>
      </w:r>
      <w:r w:rsidR="001E79FC">
        <w:rPr>
          <w:rFonts w:ascii="Cambria" w:hAnsi="Cambria"/>
          <w:b/>
          <w:sz w:val="21"/>
        </w:rPr>
        <w:t>:</w:t>
      </w:r>
    </w:p>
    <w:p w:rsidR="000D006E" w:rsidRDefault="000D006E" w:rsidP="000A54DD">
      <w:pPr>
        <w:pStyle w:val="NoSpacing"/>
        <w:rPr>
          <w:rFonts w:ascii="Cambria" w:hAnsi="Cambria"/>
          <w:sz w:val="21"/>
        </w:rPr>
      </w:pPr>
      <w:r>
        <w:rPr>
          <w:rFonts w:ascii="Cambria" w:hAnsi="Cambria"/>
          <w:sz w:val="21"/>
        </w:rPr>
        <w:t xml:space="preserve">Nondeterministic polynomial time. A nondeterministic algorithm may exhibit different results/paths to the result on different runs. An algorithm is </w:t>
      </w:r>
      <w:r w:rsidR="007F69F1">
        <w:rPr>
          <w:rFonts w:ascii="Cambria" w:hAnsi="Cambria"/>
          <w:sz w:val="21"/>
        </w:rPr>
        <w:t xml:space="preserve">of polynomial time if its running time is upper bounded by a polynomial expression in the size of the input for the algorithm. </w:t>
      </w:r>
    </w:p>
    <w:p w:rsidR="007F69F1" w:rsidRDefault="007F69F1" w:rsidP="000A54DD">
      <w:pPr>
        <w:pStyle w:val="NoSpacing"/>
        <w:rPr>
          <w:rFonts w:ascii="Cambria" w:hAnsi="Cambria"/>
          <w:sz w:val="21"/>
        </w:rPr>
      </w:pPr>
    </w:p>
    <w:p w:rsidR="007F69F1" w:rsidRDefault="007F69F1" w:rsidP="000A54DD">
      <w:pPr>
        <w:pStyle w:val="NoSpacing"/>
        <w:rPr>
          <w:rFonts w:ascii="Cambria" w:hAnsi="Cambria"/>
          <w:b/>
          <w:sz w:val="21"/>
        </w:rPr>
      </w:pPr>
      <w:r>
        <w:rPr>
          <w:rFonts w:ascii="Cambria" w:hAnsi="Cambria"/>
          <w:b/>
          <w:sz w:val="21"/>
        </w:rPr>
        <w:t>P Complexity</w:t>
      </w:r>
      <w:r w:rsidR="001E79FC">
        <w:rPr>
          <w:rFonts w:ascii="Cambria" w:hAnsi="Cambria"/>
          <w:b/>
          <w:sz w:val="21"/>
        </w:rPr>
        <w:t>:</w:t>
      </w:r>
    </w:p>
    <w:p w:rsidR="007F69F1" w:rsidRPr="007F69F1" w:rsidRDefault="007F69F1" w:rsidP="000A54DD">
      <w:pPr>
        <w:pStyle w:val="NoSpacing"/>
        <w:rPr>
          <w:rFonts w:ascii="Cambria" w:hAnsi="Cambria"/>
          <w:sz w:val="21"/>
        </w:rPr>
      </w:pPr>
      <w:r>
        <w:rPr>
          <w:rFonts w:ascii="Cambria" w:hAnsi="Cambria"/>
          <w:sz w:val="21"/>
        </w:rPr>
        <w:t>Deterministic polynomial time.</w:t>
      </w:r>
    </w:p>
    <w:p w:rsidR="000D006E" w:rsidRDefault="000D006E" w:rsidP="000A54DD">
      <w:pPr>
        <w:pStyle w:val="NoSpacing"/>
        <w:rPr>
          <w:rFonts w:ascii="Cambria" w:hAnsi="Cambria"/>
          <w:sz w:val="21"/>
        </w:rPr>
      </w:pPr>
    </w:p>
    <w:p w:rsidR="00DA654C" w:rsidRDefault="00DA654C" w:rsidP="00DA654C">
      <w:pPr>
        <w:pStyle w:val="NoSpacing"/>
        <w:rPr>
          <w:rFonts w:ascii="Cambria" w:hAnsi="Cambria"/>
          <w:b/>
          <w:sz w:val="21"/>
        </w:rPr>
      </w:pPr>
      <w:r>
        <w:rPr>
          <w:rFonts w:ascii="Cambria" w:hAnsi="Cambria"/>
          <w:b/>
          <w:sz w:val="21"/>
        </w:rPr>
        <w:t>Reduction:</w:t>
      </w:r>
    </w:p>
    <w:p w:rsidR="00DA654C" w:rsidRPr="00DA654C" w:rsidRDefault="00DA654C" w:rsidP="00DA654C">
      <w:pPr>
        <w:pStyle w:val="NoSpacing"/>
        <w:rPr>
          <w:rFonts w:ascii="Cambria" w:hAnsi="Cambria"/>
          <w:sz w:val="21"/>
        </w:rPr>
      </w:pPr>
      <w:r>
        <w:rPr>
          <w:rFonts w:ascii="Cambria" w:hAnsi="Cambria"/>
          <w:sz w:val="21"/>
        </w:rPr>
        <w:t>P</w:t>
      </w:r>
      <w:r w:rsidRPr="00DA654C">
        <w:rPr>
          <w:rFonts w:ascii="Cambria" w:hAnsi="Cambria"/>
          <w:sz w:val="21"/>
        </w:rPr>
        <w:t>roblem A is reducible to problem B if an algorithm for solving problem B efficiently (if it existed) could also be used as a subroutine to solve problem A efficiently.</w:t>
      </w:r>
    </w:p>
    <w:p w:rsidR="00DA654C" w:rsidRDefault="00DA654C" w:rsidP="000A54DD">
      <w:pPr>
        <w:pStyle w:val="NoSpacing"/>
        <w:rPr>
          <w:rFonts w:ascii="Cambria" w:hAnsi="Cambria"/>
          <w:sz w:val="21"/>
        </w:rPr>
      </w:pPr>
    </w:p>
    <w:p w:rsidR="00A23674" w:rsidRDefault="00A23674" w:rsidP="00A23674">
      <w:pPr>
        <w:pStyle w:val="NoSpacing"/>
        <w:rPr>
          <w:rFonts w:ascii="Cambria" w:hAnsi="Cambria"/>
          <w:sz w:val="21"/>
        </w:rPr>
      </w:pPr>
      <w:r>
        <w:rPr>
          <w:rFonts w:ascii="Cambria" w:hAnsi="Cambria"/>
          <w:b/>
          <w:sz w:val="21"/>
        </w:rPr>
        <w:t>NP-Complete</w:t>
      </w:r>
    </w:p>
    <w:p w:rsidR="00A23674" w:rsidRPr="00A23674" w:rsidRDefault="00A23674" w:rsidP="00A23674">
      <w:pPr>
        <w:pStyle w:val="NoSpacing"/>
        <w:rPr>
          <w:rFonts w:ascii="Cambria" w:hAnsi="Cambria"/>
          <w:sz w:val="21"/>
        </w:rPr>
      </w:pPr>
      <w:r>
        <w:rPr>
          <w:rFonts w:ascii="Cambria" w:hAnsi="Cambria"/>
          <w:sz w:val="21"/>
        </w:rPr>
        <w:t>A complexity class which represents the set of all problems X in NP for which it is possible to reduce any other NP problem Y to X in polynomial time.</w:t>
      </w:r>
    </w:p>
    <w:p w:rsidR="00A23674" w:rsidRDefault="00A23674" w:rsidP="000A54DD">
      <w:pPr>
        <w:pStyle w:val="NoSpacing"/>
        <w:rPr>
          <w:rFonts w:ascii="Cambria" w:hAnsi="Cambria"/>
          <w:sz w:val="21"/>
        </w:rPr>
      </w:pPr>
    </w:p>
    <w:p w:rsidR="00DE750E" w:rsidRDefault="00A23674" w:rsidP="000A54DD">
      <w:pPr>
        <w:pStyle w:val="NoSpacing"/>
        <w:rPr>
          <w:rFonts w:ascii="Cambria" w:hAnsi="Cambria"/>
          <w:b/>
          <w:sz w:val="21"/>
        </w:rPr>
      </w:pPr>
      <w:r>
        <w:rPr>
          <w:rFonts w:ascii="Cambria" w:hAnsi="Cambria"/>
          <w:b/>
          <w:sz w:val="21"/>
        </w:rPr>
        <w:t>NP-Hard</w:t>
      </w:r>
    </w:p>
    <w:p w:rsidR="00DE750E" w:rsidRDefault="00DE750E" w:rsidP="000A54DD">
      <w:pPr>
        <w:pStyle w:val="NoSpacing"/>
        <w:rPr>
          <w:rFonts w:ascii="Cambria" w:hAnsi="Cambria"/>
          <w:sz w:val="21"/>
        </w:rPr>
      </w:pPr>
      <w:r>
        <w:rPr>
          <w:rFonts w:ascii="Cambria" w:hAnsi="Cambria"/>
          <w:sz w:val="21"/>
        </w:rPr>
        <w:t xml:space="preserve">A problem X is hard for a complexity </w:t>
      </w:r>
      <w:r w:rsidR="000F7263">
        <w:rPr>
          <w:rFonts w:ascii="Cambria" w:hAnsi="Cambria"/>
          <w:sz w:val="21"/>
        </w:rPr>
        <w:t>class C if</w:t>
      </w:r>
      <w:r>
        <w:rPr>
          <w:rFonts w:ascii="Cambria" w:hAnsi="Cambria"/>
          <w:sz w:val="21"/>
        </w:rPr>
        <w:t xml:space="preserve"> every</w:t>
      </w:r>
      <w:r w:rsidR="000F7263">
        <w:rPr>
          <w:rFonts w:ascii="Cambria" w:hAnsi="Cambria"/>
          <w:sz w:val="21"/>
        </w:rPr>
        <w:t xml:space="preserve"> problem in C can be reduced to X; i.e. no</w:t>
      </w:r>
      <w:r w:rsidR="00A23674">
        <w:rPr>
          <w:rFonts w:ascii="Cambria" w:hAnsi="Cambria"/>
          <w:sz w:val="21"/>
        </w:rPr>
        <w:t xml:space="preserve"> problem in C is harder than X.</w:t>
      </w:r>
    </w:p>
    <w:p w:rsidR="00A23674" w:rsidRDefault="000F7263" w:rsidP="000A54DD">
      <w:pPr>
        <w:pStyle w:val="NoSpacing"/>
        <w:rPr>
          <w:rFonts w:ascii="Cambria" w:hAnsi="Cambria"/>
          <w:sz w:val="21"/>
        </w:rPr>
      </w:pPr>
      <w:r>
        <w:rPr>
          <w:rFonts w:ascii="Cambria" w:hAnsi="Cambria"/>
          <w:sz w:val="21"/>
        </w:rPr>
        <w:t>So, and NP-hard problem is a problem of</w:t>
      </w:r>
      <w:r w:rsidR="00A23674">
        <w:rPr>
          <w:rFonts w:ascii="Cambria" w:hAnsi="Cambria"/>
          <w:sz w:val="21"/>
        </w:rPr>
        <w:t xml:space="preserve"> at LEAST</w:t>
      </w:r>
      <w:r>
        <w:rPr>
          <w:rFonts w:ascii="Cambria" w:hAnsi="Cambria"/>
          <w:sz w:val="21"/>
        </w:rPr>
        <w:t xml:space="preserve"> NP complexity.</w:t>
      </w:r>
    </w:p>
    <w:p w:rsidR="00A23674" w:rsidRDefault="00A23674" w:rsidP="000A54DD">
      <w:pPr>
        <w:pStyle w:val="NoSpacing"/>
        <w:rPr>
          <w:rFonts w:ascii="Cambria" w:hAnsi="Cambria"/>
          <w:b/>
          <w:sz w:val="21"/>
        </w:rPr>
      </w:pPr>
      <w:r>
        <w:rPr>
          <w:rFonts w:ascii="Cambria" w:hAnsi="Cambria"/>
          <w:b/>
          <w:sz w:val="21"/>
        </w:rPr>
        <w:t>P versus NP Problem</w:t>
      </w:r>
    </w:p>
    <w:p w:rsidR="00A23674" w:rsidRDefault="00A23674" w:rsidP="000A54DD">
      <w:pPr>
        <w:pStyle w:val="NoSpacing"/>
        <w:rPr>
          <w:rFonts w:ascii="Cambria" w:hAnsi="Cambria"/>
          <w:sz w:val="21"/>
        </w:rPr>
      </w:pPr>
      <w:r>
        <w:rPr>
          <w:rFonts w:ascii="Cambria" w:hAnsi="Cambria"/>
          <w:sz w:val="21"/>
        </w:rPr>
        <w:t>If a problem can be verified quickly, can it also be solved quickly?</w:t>
      </w:r>
    </w:p>
    <w:p w:rsidR="00A23674" w:rsidRDefault="00782692" w:rsidP="000A54DD">
      <w:pPr>
        <w:pStyle w:val="NoSpacing"/>
        <w:rPr>
          <w:rStyle w:val="Hyperlink"/>
          <w:rFonts w:ascii="Cambria" w:hAnsi="Cambria"/>
          <w:sz w:val="21"/>
        </w:rPr>
      </w:pPr>
      <w:hyperlink r:id="rId6" w:history="1">
        <w:r w:rsidR="00A23674" w:rsidRPr="00824D02">
          <w:rPr>
            <w:rStyle w:val="Hyperlink"/>
            <w:rFonts w:ascii="Cambria" w:hAnsi="Cambria"/>
            <w:sz w:val="21"/>
          </w:rPr>
          <w:t>https://en.wikipedia.org/wiki/P_versus_NP_problem</w:t>
        </w:r>
      </w:hyperlink>
    </w:p>
    <w:p w:rsidR="00A03B34" w:rsidRDefault="00A03B34" w:rsidP="000A54DD">
      <w:pPr>
        <w:pStyle w:val="NoSpacing"/>
        <w:rPr>
          <w:rFonts w:ascii="Cambria" w:hAnsi="Cambria"/>
          <w:sz w:val="21"/>
        </w:rPr>
      </w:pPr>
    </w:p>
    <w:p w:rsidR="00F8257F" w:rsidRDefault="00F8257F" w:rsidP="000A54DD">
      <w:pPr>
        <w:pStyle w:val="NoSpacing"/>
        <w:rPr>
          <w:rFonts w:ascii="Cambria" w:hAnsi="Cambria"/>
          <w:b/>
          <w:sz w:val="21"/>
        </w:rPr>
      </w:pPr>
      <w:r>
        <w:rPr>
          <w:rFonts w:ascii="Cambria" w:hAnsi="Cambria"/>
          <w:b/>
          <w:sz w:val="21"/>
        </w:rPr>
        <w:t>Combinatorial Optimization</w:t>
      </w:r>
      <w:r w:rsidR="00FA1169">
        <w:rPr>
          <w:rFonts w:ascii="Cambria" w:hAnsi="Cambria"/>
          <w:b/>
          <w:sz w:val="21"/>
        </w:rPr>
        <w:t xml:space="preserve"> (as opposed to continuous optimization)</w:t>
      </w:r>
      <w:r>
        <w:rPr>
          <w:rFonts w:ascii="Cambria" w:hAnsi="Cambria"/>
          <w:b/>
          <w:sz w:val="21"/>
        </w:rPr>
        <w:t>:</w:t>
      </w:r>
    </w:p>
    <w:p w:rsidR="00F8257F" w:rsidRDefault="00F8257F" w:rsidP="000A54DD">
      <w:pPr>
        <w:pStyle w:val="NoSpacing"/>
        <w:rPr>
          <w:rFonts w:ascii="Cambria" w:hAnsi="Cambria"/>
          <w:sz w:val="21"/>
        </w:rPr>
      </w:pPr>
      <w:r>
        <w:rPr>
          <w:rFonts w:ascii="Cambria" w:hAnsi="Cambria"/>
          <w:sz w:val="21"/>
        </w:rPr>
        <w:t xml:space="preserve">Optimizing discrete </w:t>
      </w:r>
      <w:r w:rsidR="004E54B3">
        <w:rPr>
          <w:rFonts w:ascii="Cambria" w:hAnsi="Cambria"/>
          <w:sz w:val="21"/>
        </w:rPr>
        <w:t xml:space="preserve">number of </w:t>
      </w:r>
      <w:r>
        <w:rPr>
          <w:rFonts w:ascii="Cambria" w:hAnsi="Cambria"/>
          <w:sz w:val="21"/>
        </w:rPr>
        <w:t>solutions.</w:t>
      </w:r>
    </w:p>
    <w:p w:rsidR="004E54B3" w:rsidRDefault="004E54B3" w:rsidP="000A54DD">
      <w:pPr>
        <w:pStyle w:val="NoSpacing"/>
        <w:rPr>
          <w:rFonts w:ascii="Cambria" w:hAnsi="Cambria"/>
          <w:sz w:val="21"/>
        </w:rPr>
      </w:pPr>
    </w:p>
    <w:p w:rsidR="004E54B3" w:rsidRDefault="004E54B3" w:rsidP="000A54DD">
      <w:pPr>
        <w:pStyle w:val="NoSpacing"/>
        <w:rPr>
          <w:rFonts w:ascii="Cambria" w:hAnsi="Cambria"/>
          <w:b/>
          <w:sz w:val="21"/>
        </w:rPr>
      </w:pPr>
      <w:r>
        <w:rPr>
          <w:rFonts w:ascii="Cambria" w:hAnsi="Cambria"/>
          <w:b/>
          <w:sz w:val="21"/>
        </w:rPr>
        <w:t>Continuous Optimization</w:t>
      </w:r>
      <w:r w:rsidR="001E79FC">
        <w:rPr>
          <w:rFonts w:ascii="Cambria" w:hAnsi="Cambria"/>
          <w:b/>
          <w:sz w:val="21"/>
        </w:rPr>
        <w:t>:</w:t>
      </w:r>
    </w:p>
    <w:p w:rsidR="004E54B3" w:rsidRDefault="00E160C9" w:rsidP="000A54DD">
      <w:pPr>
        <w:pStyle w:val="NoSpacing"/>
        <w:rPr>
          <w:rFonts w:ascii="Cambria" w:hAnsi="Cambria"/>
          <w:sz w:val="21"/>
        </w:rPr>
      </w:pPr>
      <w:r>
        <w:rPr>
          <w:rFonts w:ascii="Cambria" w:hAnsi="Cambria"/>
          <w:sz w:val="21"/>
        </w:rPr>
        <w:t>Solutions chosen from a continuous set of real numbers.</w:t>
      </w:r>
    </w:p>
    <w:p w:rsidR="00DE750E" w:rsidRDefault="00DE750E" w:rsidP="000A54DD">
      <w:pPr>
        <w:pStyle w:val="NoSpacing"/>
        <w:rPr>
          <w:rFonts w:ascii="Cambria" w:hAnsi="Cambria"/>
          <w:b/>
          <w:sz w:val="21"/>
        </w:rPr>
      </w:pPr>
    </w:p>
    <w:p w:rsidR="00E160C9" w:rsidRPr="008128C3" w:rsidRDefault="00E160C9" w:rsidP="000A54DD">
      <w:pPr>
        <w:pStyle w:val="NoSpacing"/>
        <w:rPr>
          <w:rFonts w:ascii="Cambria" w:hAnsi="Cambria"/>
          <w:b/>
          <w:sz w:val="21"/>
          <w:szCs w:val="21"/>
        </w:rPr>
      </w:pPr>
      <w:r w:rsidRPr="008128C3">
        <w:rPr>
          <w:rFonts w:ascii="Cambria" w:hAnsi="Cambria"/>
          <w:b/>
          <w:sz w:val="21"/>
          <w:szCs w:val="21"/>
        </w:rPr>
        <w:t>Objective Function:</w:t>
      </w:r>
    </w:p>
    <w:p w:rsidR="00E160C9" w:rsidRPr="008128C3" w:rsidRDefault="00E160C9" w:rsidP="000A54DD">
      <w:pPr>
        <w:pStyle w:val="NoSpacing"/>
        <w:rPr>
          <w:rFonts w:ascii="Cambria" w:hAnsi="Cambria"/>
          <w:sz w:val="21"/>
          <w:szCs w:val="21"/>
        </w:rPr>
      </w:pPr>
      <w:r w:rsidRPr="008128C3">
        <w:rPr>
          <w:rFonts w:ascii="Cambria" w:hAnsi="Cambria"/>
          <w:sz w:val="21"/>
          <w:szCs w:val="21"/>
        </w:rPr>
        <w:t>Loss/cost functions map events/values onto a real number representing some cost. The objective function seeks to maximize a loss function.</w:t>
      </w:r>
    </w:p>
    <w:p w:rsidR="00E160C9" w:rsidRPr="008128C3" w:rsidRDefault="00E160C9" w:rsidP="000A54DD">
      <w:pPr>
        <w:pStyle w:val="NoSpacing"/>
        <w:rPr>
          <w:rFonts w:ascii="Cambria" w:hAnsi="Cambria"/>
          <w:sz w:val="21"/>
          <w:szCs w:val="21"/>
        </w:rPr>
      </w:pPr>
    </w:p>
    <w:p w:rsidR="007269B7" w:rsidRPr="008128C3" w:rsidRDefault="007269B7" w:rsidP="000A54DD">
      <w:pPr>
        <w:pStyle w:val="NoSpacing"/>
        <w:rPr>
          <w:rFonts w:ascii="Cambria" w:hAnsi="Cambria"/>
          <w:b/>
          <w:sz w:val="21"/>
          <w:szCs w:val="21"/>
        </w:rPr>
      </w:pPr>
      <w:r w:rsidRPr="008128C3">
        <w:rPr>
          <w:rFonts w:ascii="Cambria" w:hAnsi="Cambria"/>
          <w:b/>
          <w:sz w:val="21"/>
          <w:szCs w:val="21"/>
        </w:rPr>
        <w:t>Swarm Intelligence:</w:t>
      </w:r>
    </w:p>
    <w:p w:rsidR="00F503D8" w:rsidRDefault="007269B7" w:rsidP="000A54DD">
      <w:pPr>
        <w:pStyle w:val="NoSpacing"/>
        <w:rPr>
          <w:rFonts w:ascii="Cambria" w:hAnsi="Cambria"/>
          <w:sz w:val="21"/>
          <w:szCs w:val="21"/>
        </w:rPr>
      </w:pPr>
      <w:r w:rsidRPr="008128C3">
        <w:rPr>
          <w:rFonts w:ascii="Cambria" w:hAnsi="Cambria"/>
          <w:sz w:val="21"/>
          <w:szCs w:val="21"/>
        </w:rPr>
        <w:t>Collective behaviour of decentralized (resource distributed), self-organized (local interaction of individual constituents) systems. Typically SI consists of a population of simple agents interacting locally with the environment and each</w:t>
      </w:r>
      <w:r w:rsidR="0096699A" w:rsidRPr="008128C3">
        <w:rPr>
          <w:rFonts w:ascii="Cambria" w:hAnsi="Cambria"/>
          <w:sz w:val="21"/>
          <w:szCs w:val="21"/>
        </w:rPr>
        <w:t xml:space="preserve"> </w:t>
      </w:r>
      <w:r w:rsidRPr="008128C3">
        <w:rPr>
          <w:rFonts w:ascii="Cambria" w:hAnsi="Cambria"/>
          <w:sz w:val="21"/>
          <w:szCs w:val="21"/>
        </w:rPr>
        <w:t>other.</w:t>
      </w:r>
    </w:p>
    <w:p w:rsidR="00F503D8" w:rsidRPr="008128C3" w:rsidRDefault="00F503D8" w:rsidP="000A54DD">
      <w:pPr>
        <w:pStyle w:val="NoSpacing"/>
        <w:rPr>
          <w:rFonts w:ascii="Cambria" w:hAnsi="Cambria"/>
          <w:sz w:val="21"/>
          <w:szCs w:val="21"/>
        </w:rPr>
      </w:pPr>
    </w:p>
    <w:p w:rsidR="0096699A" w:rsidRPr="008128C3" w:rsidRDefault="0096699A" w:rsidP="000A54DD">
      <w:pPr>
        <w:pStyle w:val="NoSpacing"/>
        <w:rPr>
          <w:rFonts w:ascii="Cambria" w:hAnsi="Cambria"/>
          <w:b/>
          <w:sz w:val="21"/>
          <w:szCs w:val="21"/>
        </w:rPr>
      </w:pPr>
      <w:r w:rsidRPr="008128C3">
        <w:rPr>
          <w:rFonts w:ascii="Cambria" w:hAnsi="Cambria"/>
          <w:b/>
          <w:sz w:val="21"/>
          <w:szCs w:val="21"/>
        </w:rPr>
        <w:t>Particle Swarm Optimization</w:t>
      </w:r>
    </w:p>
    <w:p w:rsidR="0096699A" w:rsidRPr="008128C3" w:rsidRDefault="00FA1A02" w:rsidP="000A54DD">
      <w:pPr>
        <w:pStyle w:val="NoSpacing"/>
        <w:rPr>
          <w:rFonts w:ascii="Cambria" w:hAnsi="Cambria"/>
          <w:sz w:val="21"/>
          <w:szCs w:val="21"/>
        </w:rPr>
      </w:pPr>
      <w:r w:rsidRPr="008128C3">
        <w:rPr>
          <w:rFonts w:ascii="Cambria" w:hAnsi="Cambria"/>
          <w:sz w:val="21"/>
          <w:szCs w:val="21"/>
        </w:rPr>
        <w:t xml:space="preserve">Global optimization (as opposed to local optimization) dealing with problems with solutions represented as a point or surface in n-dimensional space. </w:t>
      </w:r>
    </w:p>
    <w:p w:rsidR="00FA1A02" w:rsidRDefault="00FA1A02" w:rsidP="000A54DD">
      <w:pPr>
        <w:pStyle w:val="NoSpacing"/>
        <w:rPr>
          <w:rFonts w:ascii="Cambria" w:hAnsi="Cambria"/>
          <w:sz w:val="21"/>
          <w:szCs w:val="21"/>
        </w:rPr>
      </w:pPr>
      <w:r w:rsidRPr="008128C3">
        <w:rPr>
          <w:rFonts w:ascii="Cambria" w:hAnsi="Cambria"/>
          <w:sz w:val="21"/>
          <w:szCs w:val="21"/>
        </w:rPr>
        <w:t xml:space="preserve">Iteratively tries to improve a candidate solution (member of solution set) with regard to a given measure of quality. </w:t>
      </w:r>
    </w:p>
    <w:p w:rsidR="008128C3" w:rsidRPr="008128C3" w:rsidRDefault="008128C3" w:rsidP="000A54DD">
      <w:pPr>
        <w:pStyle w:val="NoSpacing"/>
        <w:rPr>
          <w:rFonts w:ascii="Cambria" w:hAnsi="Cambria"/>
          <w:sz w:val="21"/>
          <w:szCs w:val="21"/>
        </w:rPr>
      </w:pPr>
    </w:p>
    <w:p w:rsidR="00FA1A02" w:rsidRDefault="00FA1A02" w:rsidP="000A54DD">
      <w:pPr>
        <w:pStyle w:val="NoSpacing"/>
        <w:rPr>
          <w:rFonts w:ascii="Cambria" w:hAnsi="Cambria"/>
          <w:sz w:val="21"/>
          <w:szCs w:val="21"/>
        </w:rPr>
      </w:pPr>
      <w:r w:rsidRPr="008128C3">
        <w:rPr>
          <w:rFonts w:ascii="Cambria" w:hAnsi="Cambria"/>
          <w:sz w:val="21"/>
          <w:szCs w:val="21"/>
        </w:rPr>
        <w:t>Basic procedure involves having a number of candidate solutions (these are the particles)</w:t>
      </w:r>
      <w:r w:rsidR="008128C3" w:rsidRPr="008128C3">
        <w:rPr>
          <w:rFonts w:ascii="Cambria" w:hAnsi="Cambria"/>
          <w:sz w:val="21"/>
          <w:szCs w:val="21"/>
        </w:rPr>
        <w:t xml:space="preserve"> traverse the solution space. The movement is influenced by local optimum solutions and also global optimums, with the goal being to move the swarm to an optimum solution.</w:t>
      </w:r>
    </w:p>
    <w:p w:rsidR="008128C3" w:rsidRDefault="008128C3" w:rsidP="000A54DD">
      <w:pPr>
        <w:pStyle w:val="NoSpacing"/>
        <w:rPr>
          <w:rFonts w:ascii="Cambria" w:hAnsi="Cambria"/>
          <w:sz w:val="21"/>
          <w:szCs w:val="21"/>
        </w:rPr>
      </w:pPr>
    </w:p>
    <w:p w:rsidR="008128C3" w:rsidRDefault="008128C3" w:rsidP="000A54DD">
      <w:pPr>
        <w:pStyle w:val="NoSpacing"/>
        <w:rPr>
          <w:rFonts w:ascii="Cambria" w:hAnsi="Cambria"/>
          <w:sz w:val="21"/>
          <w:szCs w:val="21"/>
        </w:rPr>
      </w:pPr>
      <w:r>
        <w:rPr>
          <w:rFonts w:ascii="Cambria" w:hAnsi="Cambria"/>
          <w:sz w:val="21"/>
          <w:szCs w:val="21"/>
        </w:rPr>
        <w:t>PSO is a metaheuristic; it does not concern optimal solutions, and there is no gua</w:t>
      </w:r>
      <w:r w:rsidR="00A70A72">
        <w:rPr>
          <w:rFonts w:ascii="Cambria" w:hAnsi="Cambria"/>
          <w:sz w:val="21"/>
          <w:szCs w:val="21"/>
        </w:rPr>
        <w:t>rantee any solutions are found.</w:t>
      </w:r>
    </w:p>
    <w:p w:rsidR="008128C3" w:rsidRDefault="008128C3" w:rsidP="000A54DD">
      <w:pPr>
        <w:pStyle w:val="NoSpacing"/>
        <w:rPr>
          <w:rFonts w:ascii="Cambria" w:hAnsi="Cambria"/>
          <w:sz w:val="21"/>
          <w:szCs w:val="21"/>
        </w:rPr>
      </w:pPr>
      <w:r>
        <w:rPr>
          <w:rFonts w:ascii="Cambria" w:hAnsi="Cambria"/>
          <w:sz w:val="21"/>
          <w:szCs w:val="21"/>
        </w:rPr>
        <w:t>PSO is a combinatorial optimization problem.</w:t>
      </w:r>
    </w:p>
    <w:p w:rsidR="00A70A72" w:rsidRDefault="00A70A72" w:rsidP="000A54DD">
      <w:pPr>
        <w:pStyle w:val="NoSpacing"/>
        <w:rPr>
          <w:rFonts w:ascii="Cambria" w:hAnsi="Cambria"/>
          <w:sz w:val="21"/>
          <w:szCs w:val="21"/>
        </w:rPr>
      </w:pPr>
    </w:p>
    <w:p w:rsidR="002F5FF6" w:rsidRDefault="002F5FF6" w:rsidP="002F5FF6">
      <w:pPr>
        <w:pStyle w:val="NoSpacing"/>
        <w:rPr>
          <w:rFonts w:ascii="Cambria" w:hAnsi="Cambria"/>
          <w:b/>
          <w:sz w:val="21"/>
          <w:szCs w:val="21"/>
        </w:rPr>
      </w:pPr>
      <w:r>
        <w:rPr>
          <w:rFonts w:ascii="Cambria" w:hAnsi="Cambria"/>
          <w:b/>
          <w:sz w:val="21"/>
          <w:szCs w:val="21"/>
        </w:rPr>
        <w:t>Multi-swarm Optimization</w:t>
      </w:r>
    </w:p>
    <w:p w:rsidR="002F5FF6" w:rsidRPr="00A70A72" w:rsidRDefault="002F5FF6" w:rsidP="002F5FF6">
      <w:pPr>
        <w:pStyle w:val="NoSpacing"/>
        <w:rPr>
          <w:rFonts w:ascii="Cambria" w:hAnsi="Cambria"/>
          <w:sz w:val="21"/>
          <w:szCs w:val="21"/>
        </w:rPr>
      </w:pPr>
      <w:r>
        <w:rPr>
          <w:rFonts w:ascii="Cambria" w:hAnsi="Cambria"/>
          <w:sz w:val="21"/>
          <w:szCs w:val="21"/>
        </w:rPr>
        <w:t>Variant of PSO using multiple sub-swarms rather than one swarm. The purpose is to find multiple local optima.</w:t>
      </w:r>
    </w:p>
    <w:p w:rsidR="002F5FF6" w:rsidRDefault="002F5FF6" w:rsidP="000A54DD">
      <w:pPr>
        <w:pStyle w:val="NoSpacing"/>
        <w:rPr>
          <w:rFonts w:ascii="Cambria" w:hAnsi="Cambria"/>
          <w:sz w:val="21"/>
          <w:szCs w:val="21"/>
        </w:rPr>
      </w:pPr>
    </w:p>
    <w:p w:rsidR="00A70A72" w:rsidRDefault="00A70A72" w:rsidP="000A54DD">
      <w:pPr>
        <w:pStyle w:val="NoSpacing"/>
        <w:rPr>
          <w:rFonts w:ascii="Cambria" w:hAnsi="Cambria"/>
          <w:b/>
          <w:sz w:val="21"/>
          <w:szCs w:val="21"/>
        </w:rPr>
      </w:pPr>
      <w:r>
        <w:rPr>
          <w:rFonts w:ascii="Cambria" w:hAnsi="Cambria"/>
          <w:b/>
          <w:sz w:val="21"/>
          <w:szCs w:val="21"/>
        </w:rPr>
        <w:t>Ant Colony Optimization</w:t>
      </w:r>
    </w:p>
    <w:p w:rsidR="00A70A72" w:rsidRDefault="00E04891" w:rsidP="000A54DD">
      <w:pPr>
        <w:pStyle w:val="NoSpacing"/>
        <w:rPr>
          <w:rFonts w:ascii="Cambria" w:hAnsi="Cambria"/>
          <w:sz w:val="21"/>
          <w:szCs w:val="21"/>
        </w:rPr>
      </w:pPr>
      <w:r>
        <w:rPr>
          <w:rFonts w:ascii="Cambria" w:hAnsi="Cambria"/>
          <w:sz w:val="21"/>
          <w:szCs w:val="21"/>
        </w:rPr>
        <w:t>Class of optimization modelled around ant colonies. Probabilistic t</w:t>
      </w:r>
      <w:r w:rsidR="002F5FF6">
        <w:rPr>
          <w:rFonts w:ascii="Cambria" w:hAnsi="Cambria"/>
          <w:sz w:val="21"/>
          <w:szCs w:val="21"/>
        </w:rPr>
        <w:t>echnique that is useful for find</w:t>
      </w:r>
      <w:r>
        <w:rPr>
          <w:rFonts w:ascii="Cambria" w:hAnsi="Cambria"/>
          <w:sz w:val="21"/>
          <w:szCs w:val="21"/>
        </w:rPr>
        <w:t>ing paths through graphs</w:t>
      </w:r>
      <w:r w:rsidR="002F5FF6">
        <w:rPr>
          <w:rFonts w:ascii="Cambria" w:hAnsi="Cambria"/>
          <w:sz w:val="21"/>
          <w:szCs w:val="21"/>
        </w:rPr>
        <w:t>. Simulation agents traverse the solution space and record their position and quality of their solutions, so that more ants can find better solutions.</w:t>
      </w:r>
    </w:p>
    <w:p w:rsidR="002F5FF6" w:rsidRDefault="002F5FF6" w:rsidP="000A54DD">
      <w:pPr>
        <w:pStyle w:val="NoSpacing"/>
        <w:rPr>
          <w:rFonts w:ascii="Cambria" w:hAnsi="Cambria"/>
          <w:sz w:val="21"/>
          <w:szCs w:val="21"/>
        </w:rPr>
      </w:pPr>
    </w:p>
    <w:p w:rsidR="00A70A72" w:rsidRDefault="002F5FF6" w:rsidP="000A54DD">
      <w:pPr>
        <w:pStyle w:val="NoSpacing"/>
        <w:rPr>
          <w:rFonts w:ascii="Cambria" w:hAnsi="Cambria"/>
          <w:b/>
          <w:sz w:val="21"/>
          <w:szCs w:val="21"/>
        </w:rPr>
      </w:pPr>
      <w:r>
        <w:rPr>
          <w:rFonts w:ascii="Cambria" w:hAnsi="Cambria"/>
          <w:b/>
          <w:sz w:val="21"/>
          <w:szCs w:val="21"/>
        </w:rPr>
        <w:t>Artificial Bee Colony</w:t>
      </w:r>
      <w:r w:rsidR="00955C1D">
        <w:rPr>
          <w:rFonts w:ascii="Cambria" w:hAnsi="Cambria"/>
          <w:b/>
          <w:sz w:val="21"/>
          <w:szCs w:val="21"/>
        </w:rPr>
        <w:t xml:space="preserve"> (ABC)</w:t>
      </w:r>
      <w:r>
        <w:rPr>
          <w:rFonts w:ascii="Cambria" w:hAnsi="Cambria"/>
          <w:b/>
          <w:sz w:val="21"/>
          <w:szCs w:val="21"/>
        </w:rPr>
        <w:t xml:space="preserve"> Algorithm</w:t>
      </w:r>
    </w:p>
    <w:p w:rsidR="00955C1D" w:rsidRDefault="00C4540B" w:rsidP="000A54DD">
      <w:pPr>
        <w:pStyle w:val="NoSpacing"/>
        <w:rPr>
          <w:rFonts w:ascii="Cambria" w:hAnsi="Cambria"/>
          <w:sz w:val="21"/>
          <w:szCs w:val="21"/>
        </w:rPr>
      </w:pPr>
      <w:r>
        <w:rPr>
          <w:rFonts w:ascii="Cambria" w:hAnsi="Cambria"/>
          <w:sz w:val="21"/>
          <w:szCs w:val="21"/>
        </w:rPr>
        <w:t>Meta-heuristic algorithm simulating foraging of bees. Thr</w:t>
      </w:r>
      <w:r w:rsidR="00955C1D">
        <w:rPr>
          <w:rFonts w:ascii="Cambria" w:hAnsi="Cambria"/>
          <w:sz w:val="21"/>
          <w:szCs w:val="21"/>
        </w:rPr>
        <w:t>ee phases: employed</w:t>
      </w:r>
      <w:r>
        <w:rPr>
          <w:rFonts w:ascii="Cambria" w:hAnsi="Cambria"/>
          <w:sz w:val="21"/>
          <w:szCs w:val="21"/>
        </w:rPr>
        <w:t>, onlooker, and scout bees.</w:t>
      </w:r>
    </w:p>
    <w:p w:rsidR="002F5FF6" w:rsidRDefault="00955C1D" w:rsidP="000A54DD">
      <w:pPr>
        <w:pStyle w:val="NoSpacing"/>
        <w:rPr>
          <w:rFonts w:ascii="Cambria" w:hAnsi="Cambria"/>
          <w:sz w:val="21"/>
          <w:szCs w:val="21"/>
        </w:rPr>
      </w:pPr>
      <w:r>
        <w:rPr>
          <w:rFonts w:ascii="Cambria" w:hAnsi="Cambria"/>
          <w:sz w:val="21"/>
          <w:szCs w:val="21"/>
        </w:rPr>
        <w:t>Employed bees search food around food sources in their memory. Onlooker bees select good food sources based on information provi</w:t>
      </w:r>
      <w:r w:rsidR="00AA6102">
        <w:rPr>
          <w:rFonts w:ascii="Cambria" w:hAnsi="Cambria"/>
          <w:sz w:val="21"/>
          <w:szCs w:val="21"/>
        </w:rPr>
        <w:t>ded by employed bees via a fitness test.</w:t>
      </w:r>
    </w:p>
    <w:p w:rsidR="007D22FE" w:rsidRDefault="007D22FE" w:rsidP="000A54DD">
      <w:pPr>
        <w:pStyle w:val="NoSpacing"/>
        <w:rPr>
          <w:rFonts w:ascii="Cambria" w:hAnsi="Cambria"/>
          <w:sz w:val="21"/>
          <w:szCs w:val="21"/>
        </w:rPr>
      </w:pPr>
      <w:r>
        <w:rPr>
          <w:rFonts w:ascii="Cambria" w:hAnsi="Cambria"/>
          <w:sz w:val="21"/>
          <w:szCs w:val="21"/>
        </w:rPr>
        <w:lastRenderedPageBreak/>
        <w:t>In the scout bee phase, non-beneficial solutions are abandoned</w:t>
      </w:r>
      <w:r w:rsidR="00AA6102">
        <w:rPr>
          <w:rFonts w:ascii="Cambria" w:hAnsi="Cambria"/>
          <w:sz w:val="21"/>
          <w:szCs w:val="21"/>
        </w:rPr>
        <w:t xml:space="preserve"> by employed bees as they search for new sources.</w:t>
      </w:r>
    </w:p>
    <w:p w:rsidR="0096699A" w:rsidRDefault="0096699A" w:rsidP="000A54DD">
      <w:pPr>
        <w:pStyle w:val="NoSpacing"/>
        <w:rPr>
          <w:rFonts w:ascii="Cambria" w:hAnsi="Cambria"/>
          <w:sz w:val="21"/>
          <w:szCs w:val="21"/>
        </w:rPr>
      </w:pPr>
    </w:p>
    <w:p w:rsidR="00AA6102" w:rsidRDefault="00D00E29" w:rsidP="000A54DD">
      <w:pPr>
        <w:pStyle w:val="NoSpacing"/>
        <w:rPr>
          <w:rFonts w:ascii="Cambria" w:hAnsi="Cambria"/>
          <w:b/>
          <w:sz w:val="21"/>
          <w:szCs w:val="21"/>
        </w:rPr>
      </w:pPr>
      <w:r>
        <w:rPr>
          <w:rFonts w:ascii="Cambria" w:hAnsi="Cambria"/>
          <w:b/>
          <w:sz w:val="21"/>
          <w:szCs w:val="21"/>
        </w:rPr>
        <w:t>Bees Algorithm</w:t>
      </w:r>
    </w:p>
    <w:p w:rsidR="00D00E29" w:rsidRDefault="00D00E29" w:rsidP="000A54DD">
      <w:pPr>
        <w:pStyle w:val="NoSpacing"/>
        <w:rPr>
          <w:rFonts w:ascii="Cambria" w:hAnsi="Cambria"/>
          <w:sz w:val="21"/>
          <w:szCs w:val="21"/>
        </w:rPr>
      </w:pPr>
      <w:r w:rsidRPr="00D00E29">
        <w:rPr>
          <w:rFonts w:ascii="Cambria" w:hAnsi="Cambria"/>
          <w:i/>
          <w:sz w:val="21"/>
          <w:szCs w:val="21"/>
        </w:rPr>
        <w:t>Exploratory Search:</w:t>
      </w:r>
      <w:r>
        <w:rPr>
          <w:rFonts w:ascii="Cambria" w:hAnsi="Cambria"/>
          <w:sz w:val="21"/>
          <w:szCs w:val="21"/>
        </w:rPr>
        <w:t xml:space="preserve"> Information exploration which represents activities carried out by searchers who are </w:t>
      </w:r>
      <w:r w:rsidRPr="003F0239">
        <w:rPr>
          <w:rFonts w:ascii="Cambria" w:hAnsi="Cambria"/>
          <w:sz w:val="21"/>
          <w:szCs w:val="21"/>
          <w:u w:val="single"/>
        </w:rPr>
        <w:t>uninformed agents.</w:t>
      </w:r>
    </w:p>
    <w:p w:rsidR="00D00E29" w:rsidRDefault="00D00E29" w:rsidP="000A54DD">
      <w:pPr>
        <w:pStyle w:val="NoSpacing"/>
        <w:rPr>
          <w:rFonts w:ascii="Cambria" w:hAnsi="Cambria"/>
          <w:sz w:val="21"/>
          <w:szCs w:val="21"/>
        </w:rPr>
      </w:pPr>
      <w:r w:rsidRPr="00D00E29">
        <w:rPr>
          <w:rFonts w:ascii="Cambria" w:hAnsi="Cambria"/>
          <w:i/>
          <w:sz w:val="21"/>
          <w:szCs w:val="21"/>
        </w:rPr>
        <w:t>Exploitative Search:</w:t>
      </w:r>
      <w:r>
        <w:rPr>
          <w:rFonts w:ascii="Cambria" w:hAnsi="Cambria"/>
          <w:i/>
          <w:sz w:val="21"/>
          <w:szCs w:val="21"/>
        </w:rPr>
        <w:t xml:space="preserve"> </w:t>
      </w:r>
      <w:r>
        <w:rPr>
          <w:rFonts w:ascii="Cambria" w:hAnsi="Cambria"/>
          <w:sz w:val="21"/>
          <w:szCs w:val="21"/>
        </w:rPr>
        <w:t>Local search which hopes to improve a current best solution</w:t>
      </w:r>
    </w:p>
    <w:p w:rsidR="00D00E29" w:rsidRPr="00D00E29" w:rsidRDefault="00D00E29" w:rsidP="000A54DD">
      <w:pPr>
        <w:pStyle w:val="NoSpacing"/>
        <w:rPr>
          <w:rFonts w:ascii="Cambria" w:hAnsi="Cambria"/>
          <w:sz w:val="21"/>
          <w:szCs w:val="21"/>
        </w:rPr>
      </w:pPr>
    </w:p>
    <w:p w:rsidR="00D00E29" w:rsidRDefault="00D00E29" w:rsidP="000A54DD">
      <w:pPr>
        <w:pStyle w:val="NoSpacing"/>
        <w:rPr>
          <w:rFonts w:ascii="Cambria" w:hAnsi="Cambria"/>
          <w:sz w:val="21"/>
          <w:szCs w:val="21"/>
        </w:rPr>
      </w:pPr>
      <w:r>
        <w:rPr>
          <w:rFonts w:ascii="Cambria" w:hAnsi="Cambria"/>
          <w:sz w:val="21"/>
          <w:szCs w:val="21"/>
        </w:rPr>
        <w:t>Combines global explorative search with local exploitative search.</w:t>
      </w:r>
      <w:r w:rsidR="00593525">
        <w:rPr>
          <w:rFonts w:ascii="Cambria" w:hAnsi="Cambria"/>
          <w:sz w:val="21"/>
          <w:szCs w:val="21"/>
        </w:rPr>
        <w:t xml:space="preserve"> A small number of scout bees explores the solution space randomly for solutions of high fitness. The rest of the bees search the neighbourhood of the fittest solutions looking for the fitness optimum.</w:t>
      </w:r>
    </w:p>
    <w:p w:rsidR="00AA6102" w:rsidRPr="00F503D8" w:rsidRDefault="00060A68" w:rsidP="000A54DD">
      <w:pPr>
        <w:pStyle w:val="NoSpacing"/>
        <w:rPr>
          <w:rFonts w:ascii="Cambria" w:hAnsi="Cambria"/>
          <w:sz w:val="21"/>
          <w:szCs w:val="21"/>
        </w:rPr>
      </w:pPr>
      <w:r w:rsidRPr="00F503D8">
        <w:rPr>
          <w:rFonts w:ascii="Cambria" w:hAnsi="Cambria"/>
          <w:sz w:val="21"/>
          <w:szCs w:val="21"/>
        </w:rPr>
        <w:t>The scouts report back to the forager who are sent to perform local searches in areas of favourable fitness.</w:t>
      </w:r>
    </w:p>
    <w:p w:rsidR="003F0239" w:rsidRPr="00F503D8" w:rsidDel="000467A8" w:rsidRDefault="003F0239" w:rsidP="000A54DD">
      <w:pPr>
        <w:pStyle w:val="NoSpacing"/>
        <w:rPr>
          <w:del w:id="15" w:author="Microsoft account" w:date="2016-05-15T13:28:00Z"/>
          <w:rFonts w:ascii="Cambria" w:hAnsi="Cambria"/>
          <w:sz w:val="21"/>
          <w:szCs w:val="21"/>
        </w:rPr>
      </w:pPr>
      <w:r w:rsidRPr="00F503D8">
        <w:rPr>
          <w:rFonts w:ascii="Cambria" w:hAnsi="Cambria"/>
          <w:sz w:val="21"/>
          <w:szCs w:val="21"/>
        </w:rPr>
        <w:t xml:space="preserve">In summary, the Bees Algorithm searches concurrently the most promising regions of the solution space, whilst continuously sampling it in search of new </w:t>
      </w:r>
      <w:r w:rsidRPr="00F503D8">
        <w:rPr>
          <w:rFonts w:ascii="Cambria" w:hAnsi="Cambria"/>
          <w:sz w:val="21"/>
          <w:szCs w:val="21"/>
          <w:shd w:val="clear" w:color="auto" w:fill="E7E6E6" w:themeFill="background2"/>
        </w:rPr>
        <w:t>favourable</w:t>
      </w:r>
      <w:r w:rsidRPr="00F503D8">
        <w:rPr>
          <w:rFonts w:ascii="Cambria" w:hAnsi="Cambria"/>
          <w:sz w:val="21"/>
          <w:szCs w:val="21"/>
        </w:rPr>
        <w:t xml:space="preserve"> regions.</w:t>
      </w:r>
    </w:p>
    <w:p w:rsidR="000467A8" w:rsidRPr="000467A8" w:rsidRDefault="000467A8" w:rsidP="000A54DD">
      <w:pPr>
        <w:pStyle w:val="NoSpacing"/>
        <w:rPr>
          <w:ins w:id="16" w:author="Microsoft account" w:date="2016-05-15T13:16:00Z"/>
          <w:rFonts w:ascii="Cambria" w:hAnsi="Cambria"/>
          <w:sz w:val="21"/>
          <w:szCs w:val="21"/>
          <w:rPrChange w:id="17" w:author="Microsoft account" w:date="2016-05-15T13:16:00Z">
            <w:rPr>
              <w:ins w:id="18" w:author="Microsoft account" w:date="2016-05-15T13:16:00Z"/>
              <w:rFonts w:ascii="Cambria" w:hAnsi="Cambria"/>
              <w:sz w:val="21"/>
              <w:szCs w:val="21"/>
            </w:rPr>
          </w:rPrChange>
        </w:rPr>
      </w:pPr>
    </w:p>
    <w:p w:rsidR="000467A8" w:rsidRPr="00F503D8" w:rsidRDefault="000467A8" w:rsidP="000A54DD">
      <w:pPr>
        <w:pStyle w:val="NoSpacing"/>
        <w:rPr>
          <w:rFonts w:ascii="Cambria" w:hAnsi="Cambria"/>
          <w:sz w:val="21"/>
          <w:szCs w:val="21"/>
          <w:rPrChange w:id="19" w:author="Microsoft account" w:date="2016-05-15T13:13:00Z">
            <w:rPr>
              <w:rFonts w:ascii="Cambria" w:hAnsi="Cambria"/>
              <w:sz w:val="22"/>
            </w:rPr>
          </w:rPrChange>
        </w:rPr>
      </w:pPr>
    </w:p>
    <w:p w:rsidR="00F503D8" w:rsidRPr="00F503D8" w:rsidRDefault="00F503D8" w:rsidP="000A54DD">
      <w:pPr>
        <w:pStyle w:val="NoSpacing"/>
        <w:rPr>
          <w:ins w:id="20" w:author="Microsoft account" w:date="2016-05-15T13:13:00Z"/>
          <w:rFonts w:ascii="Cambria" w:hAnsi="Cambria"/>
          <w:b/>
          <w:sz w:val="21"/>
          <w:szCs w:val="21"/>
          <w:rPrChange w:id="21" w:author="Microsoft account" w:date="2016-05-15T13:13:00Z">
            <w:rPr>
              <w:ins w:id="22" w:author="Microsoft account" w:date="2016-05-15T13:13:00Z"/>
              <w:rFonts w:ascii="Cambria" w:hAnsi="Cambria"/>
              <w:b/>
              <w:sz w:val="21"/>
            </w:rPr>
          </w:rPrChange>
        </w:rPr>
      </w:pPr>
      <w:ins w:id="23" w:author="Microsoft account" w:date="2016-05-15T13:13:00Z">
        <w:r w:rsidRPr="00F503D8">
          <w:rPr>
            <w:rFonts w:ascii="Cambria" w:hAnsi="Cambria"/>
            <w:b/>
            <w:sz w:val="21"/>
            <w:szCs w:val="21"/>
            <w:rPrChange w:id="24" w:author="Microsoft account" w:date="2016-05-15T13:13:00Z">
              <w:rPr>
                <w:rFonts w:ascii="Cambria" w:hAnsi="Cambria"/>
                <w:b/>
                <w:sz w:val="21"/>
              </w:rPr>
            </w:rPrChange>
          </w:rPr>
          <w:t>Evolutionary Algorithm</w:t>
        </w:r>
      </w:ins>
    </w:p>
    <w:p w:rsidR="00F503D8" w:rsidRDefault="000467A8" w:rsidP="000A54DD">
      <w:pPr>
        <w:pStyle w:val="NoSpacing"/>
        <w:rPr>
          <w:ins w:id="25" w:author="Microsoft account" w:date="2016-05-15T13:30:00Z"/>
          <w:rFonts w:ascii="Cambria" w:hAnsi="Cambria"/>
          <w:sz w:val="21"/>
          <w:szCs w:val="21"/>
        </w:rPr>
      </w:pPr>
      <w:ins w:id="26" w:author="Microsoft account" w:date="2016-05-15T13:28:00Z">
        <w:r>
          <w:rPr>
            <w:rFonts w:ascii="Cambria" w:hAnsi="Cambria"/>
            <w:sz w:val="21"/>
            <w:szCs w:val="21"/>
          </w:rPr>
          <w:t xml:space="preserve">Trial and error </w:t>
        </w:r>
        <w:r w:rsidR="00782692">
          <w:rPr>
            <w:rFonts w:ascii="Cambria" w:hAnsi="Cambria"/>
            <w:sz w:val="21"/>
            <w:szCs w:val="21"/>
          </w:rPr>
          <w:t>global</w:t>
        </w:r>
      </w:ins>
      <w:ins w:id="27" w:author="Microsoft account" w:date="2016-05-15T13:29:00Z">
        <w:r w:rsidR="00782692">
          <w:rPr>
            <w:rFonts w:ascii="Cambria" w:hAnsi="Cambria"/>
            <w:sz w:val="21"/>
            <w:szCs w:val="21"/>
          </w:rPr>
          <w:t xml:space="preserve"> optimization methods distinguished </w:t>
        </w:r>
      </w:ins>
      <w:ins w:id="28" w:author="Microsoft account" w:date="2016-05-15T13:30:00Z">
        <w:r w:rsidR="00782692">
          <w:rPr>
            <w:rFonts w:ascii="Cambria" w:hAnsi="Cambria"/>
            <w:sz w:val="21"/>
            <w:szCs w:val="21"/>
          </w:rPr>
          <w:t>by the use of a population of candidate solutions.</w:t>
        </w:r>
      </w:ins>
    </w:p>
    <w:p w:rsidR="00782692" w:rsidRDefault="00782692" w:rsidP="000A54DD">
      <w:pPr>
        <w:pStyle w:val="NoSpacing"/>
        <w:rPr>
          <w:ins w:id="29" w:author="Microsoft account" w:date="2016-05-15T13:32:00Z"/>
          <w:rFonts w:ascii="Cambria" w:hAnsi="Cambria"/>
          <w:sz w:val="21"/>
          <w:szCs w:val="21"/>
        </w:rPr>
      </w:pPr>
      <w:ins w:id="30" w:author="Microsoft account" w:date="2016-05-15T13:30:00Z">
        <w:r>
          <w:rPr>
            <w:rFonts w:ascii="Cambria" w:hAnsi="Cambria"/>
            <w:sz w:val="21"/>
            <w:szCs w:val="21"/>
          </w:rPr>
          <w:t>Evolutionary algorithms</w:t>
        </w:r>
      </w:ins>
      <w:ins w:id="31" w:author="Microsoft account" w:date="2016-05-15T13:31:00Z">
        <w:r>
          <w:rPr>
            <w:rFonts w:ascii="Cambria" w:hAnsi="Cambria"/>
            <w:sz w:val="21"/>
            <w:szCs w:val="21"/>
          </w:rPr>
          <w:t xml:space="preserve"> use iterative processes to select a final population by guided random searches us</w:t>
        </w:r>
      </w:ins>
      <w:ins w:id="32" w:author="Microsoft account" w:date="2016-05-15T13:32:00Z">
        <w:r>
          <w:rPr>
            <w:rFonts w:ascii="Cambria" w:hAnsi="Cambria"/>
            <w:sz w:val="21"/>
            <w:szCs w:val="21"/>
          </w:rPr>
          <w:t>ually using parallel processing.</w:t>
        </w:r>
      </w:ins>
    </w:p>
    <w:p w:rsidR="00782692" w:rsidRDefault="00782692" w:rsidP="000A54DD">
      <w:pPr>
        <w:pStyle w:val="NoSpacing"/>
        <w:rPr>
          <w:ins w:id="33" w:author="Microsoft account" w:date="2016-05-15T13:32:00Z"/>
          <w:rFonts w:ascii="Cambria" w:hAnsi="Cambria"/>
          <w:sz w:val="21"/>
          <w:szCs w:val="21"/>
        </w:rPr>
      </w:pPr>
    </w:p>
    <w:p w:rsidR="00782692" w:rsidRPr="00F503D8" w:rsidRDefault="00782692" w:rsidP="000A54DD">
      <w:pPr>
        <w:pStyle w:val="NoSpacing"/>
        <w:rPr>
          <w:rFonts w:ascii="Cambria" w:hAnsi="Cambria"/>
          <w:sz w:val="21"/>
          <w:szCs w:val="21"/>
          <w:rPrChange w:id="34" w:author="Microsoft account" w:date="2016-05-15T13:13:00Z">
            <w:rPr>
              <w:rFonts w:ascii="Cambria" w:hAnsi="Cambria"/>
              <w:sz w:val="22"/>
            </w:rPr>
          </w:rPrChange>
        </w:rPr>
      </w:pPr>
      <w:ins w:id="35" w:author="Microsoft account" w:date="2016-05-15T13:32:00Z">
        <w:r>
          <w:rPr>
            <w:rFonts w:ascii="Cambria" w:hAnsi="Cambria"/>
            <w:sz w:val="21"/>
            <w:szCs w:val="21"/>
          </w:rPr>
          <w:t>Evolutionary computing techniques usually involve metaheuristic optimization algorithms.</w:t>
        </w:r>
      </w:ins>
    </w:p>
    <w:p w:rsidR="00F503D8" w:rsidRPr="00F503D8" w:rsidRDefault="00F503D8" w:rsidP="000A54DD">
      <w:pPr>
        <w:pStyle w:val="NoSpacing"/>
        <w:rPr>
          <w:rFonts w:ascii="Cambria" w:hAnsi="Cambria"/>
          <w:sz w:val="21"/>
          <w:szCs w:val="21"/>
          <w:rPrChange w:id="36" w:author="Microsoft account" w:date="2016-05-15T13:13:00Z">
            <w:rPr>
              <w:rFonts w:ascii="Cambria" w:hAnsi="Cambria"/>
              <w:sz w:val="22"/>
            </w:rPr>
          </w:rPrChange>
        </w:rPr>
      </w:pPr>
    </w:p>
    <w:p w:rsidR="00F503D8" w:rsidRPr="00F503D8" w:rsidRDefault="00F503D8" w:rsidP="000A54DD">
      <w:pPr>
        <w:pStyle w:val="NoSpacing"/>
        <w:rPr>
          <w:rFonts w:ascii="Cambria" w:hAnsi="Cambria"/>
          <w:b/>
          <w:sz w:val="21"/>
          <w:szCs w:val="21"/>
          <w:rPrChange w:id="37" w:author="Microsoft account" w:date="2016-05-15T13:13:00Z">
            <w:rPr>
              <w:rFonts w:ascii="Cambria" w:hAnsi="Cambria"/>
              <w:b/>
              <w:sz w:val="22"/>
            </w:rPr>
          </w:rPrChange>
        </w:rPr>
      </w:pPr>
      <w:r w:rsidRPr="00F503D8">
        <w:rPr>
          <w:rFonts w:ascii="Cambria" w:hAnsi="Cambria"/>
          <w:b/>
          <w:sz w:val="21"/>
          <w:szCs w:val="21"/>
          <w:rPrChange w:id="38" w:author="Microsoft account" w:date="2016-05-15T13:13:00Z">
            <w:rPr>
              <w:rFonts w:ascii="Cambria" w:hAnsi="Cambria"/>
              <w:b/>
              <w:sz w:val="22"/>
            </w:rPr>
          </w:rPrChange>
        </w:rPr>
        <w:t>Genetic Algorithm</w:t>
      </w:r>
    </w:p>
    <w:p w:rsidR="00F503D8" w:rsidRPr="00F503D8" w:rsidRDefault="00F503D8" w:rsidP="000A54DD">
      <w:pPr>
        <w:pStyle w:val="NoSpacing"/>
        <w:rPr>
          <w:rFonts w:ascii="Cambria" w:hAnsi="Cambria"/>
          <w:sz w:val="22"/>
        </w:rPr>
      </w:pPr>
      <w:r w:rsidRPr="00F503D8">
        <w:rPr>
          <w:rFonts w:ascii="Cambria" w:hAnsi="Cambria"/>
          <w:sz w:val="21"/>
          <w:szCs w:val="21"/>
          <w:rPrChange w:id="39" w:author="Microsoft account" w:date="2016-05-15T13:13:00Z">
            <w:rPr>
              <w:rFonts w:ascii="Cambria" w:hAnsi="Cambria"/>
              <w:sz w:val="22"/>
            </w:rPr>
          </w:rPrChange>
        </w:rPr>
        <w:t>Search heuristic emulating natural selection</w:t>
      </w:r>
      <w:r>
        <w:rPr>
          <w:rFonts w:ascii="Cambria" w:hAnsi="Cambria"/>
          <w:sz w:val="22"/>
        </w:rPr>
        <w:t xml:space="preserve">. </w:t>
      </w:r>
    </w:p>
    <w:p w:rsidR="00F503D8" w:rsidRDefault="00F503D8" w:rsidP="000A54DD">
      <w:pPr>
        <w:pStyle w:val="NoSpacing"/>
        <w:rPr>
          <w:rFonts w:ascii="Cambria" w:hAnsi="Cambria"/>
          <w:sz w:val="22"/>
        </w:rPr>
      </w:pPr>
    </w:p>
    <w:p w:rsidR="00BA5615" w:rsidRPr="00BA5615" w:rsidRDefault="00BA5615" w:rsidP="000A54DD">
      <w:pPr>
        <w:pStyle w:val="NoSpacing"/>
        <w:rPr>
          <w:rFonts w:ascii="Cambria" w:hAnsi="Cambria"/>
          <w:b/>
          <w:sz w:val="21"/>
        </w:rPr>
      </w:pPr>
      <w:r w:rsidRPr="00BA5615">
        <w:rPr>
          <w:rFonts w:ascii="Cambria" w:hAnsi="Cambria"/>
          <w:b/>
          <w:sz w:val="21"/>
        </w:rPr>
        <w:t xml:space="preserve">Direct/Pattern Search Algorithms </w:t>
      </w:r>
    </w:p>
    <w:p w:rsidR="00BA5615" w:rsidRDefault="00BA5615" w:rsidP="000A54DD">
      <w:pPr>
        <w:pStyle w:val="NoSpacing"/>
        <w:rPr>
          <w:rFonts w:ascii="Cambria" w:hAnsi="Cambria"/>
          <w:sz w:val="21"/>
        </w:rPr>
      </w:pPr>
      <w:r w:rsidRPr="00BA5615">
        <w:rPr>
          <w:rFonts w:ascii="Cambria" w:hAnsi="Cambria"/>
          <w:sz w:val="21"/>
        </w:rPr>
        <w:t>Do not re</w:t>
      </w:r>
      <w:r>
        <w:rPr>
          <w:rFonts w:ascii="Cambria" w:hAnsi="Cambria"/>
          <w:sz w:val="21"/>
        </w:rPr>
        <w:t xml:space="preserve">quire the gradient to be optimized and is therefore useful for functions that are not differentiable. </w:t>
      </w:r>
    </w:p>
    <w:p w:rsidR="00BA5615" w:rsidRPr="00BA5615" w:rsidRDefault="00F503D8" w:rsidP="000A54DD">
      <w:pPr>
        <w:pStyle w:val="NoSpacing"/>
        <w:rPr>
          <w:rFonts w:ascii="Cambria" w:hAnsi="Cambria"/>
          <w:sz w:val="21"/>
        </w:rPr>
      </w:pPr>
      <w:r>
        <w:rPr>
          <w:rFonts w:ascii="Cambria" w:hAnsi="Cambria"/>
          <w:sz w:val="21"/>
        </w:rPr>
        <w:t>E.g</w:t>
      </w:r>
      <w:r w:rsidR="00BA5615">
        <w:rPr>
          <w:rFonts w:ascii="Cambria" w:hAnsi="Cambria"/>
          <w:sz w:val="21"/>
        </w:rPr>
        <w:t>. Hill climbing, random walk</w:t>
      </w:r>
    </w:p>
    <w:p w:rsidR="00BA5615" w:rsidRDefault="00BA5615" w:rsidP="000A54DD">
      <w:pPr>
        <w:pStyle w:val="NoSpacing"/>
        <w:rPr>
          <w:rFonts w:ascii="Cambria" w:hAnsi="Cambria"/>
          <w:sz w:val="22"/>
        </w:rPr>
      </w:pPr>
    </w:p>
    <w:p w:rsidR="00BA5615" w:rsidRPr="00F503D8" w:rsidRDefault="00BA5615" w:rsidP="000A54DD">
      <w:pPr>
        <w:pStyle w:val="NoSpacing"/>
        <w:rPr>
          <w:rFonts w:ascii="Cambria" w:hAnsi="Cambria"/>
          <w:b/>
          <w:sz w:val="21"/>
        </w:rPr>
      </w:pPr>
      <w:r w:rsidRPr="00F503D8">
        <w:rPr>
          <w:rFonts w:ascii="Cambria" w:hAnsi="Cambria"/>
          <w:b/>
          <w:sz w:val="21"/>
        </w:rPr>
        <w:t>Intelligent Swarm-based Optimization</w:t>
      </w:r>
    </w:p>
    <w:p w:rsidR="00BA5615" w:rsidRPr="00F503D8" w:rsidRDefault="00BA5615" w:rsidP="000A54DD">
      <w:pPr>
        <w:pStyle w:val="NoSpacing"/>
        <w:rPr>
          <w:rFonts w:ascii="Cambria" w:hAnsi="Cambria"/>
          <w:sz w:val="21"/>
        </w:rPr>
      </w:pPr>
      <w:r w:rsidRPr="00F503D8">
        <w:rPr>
          <w:rFonts w:ascii="Cambria" w:hAnsi="Cambria"/>
          <w:i/>
          <w:sz w:val="21"/>
        </w:rPr>
        <w:t xml:space="preserve">SOA vs </w:t>
      </w:r>
      <w:r w:rsidR="00F503D8">
        <w:rPr>
          <w:rFonts w:ascii="Cambria" w:hAnsi="Cambria"/>
          <w:i/>
          <w:sz w:val="21"/>
        </w:rPr>
        <w:t>Direct S</w:t>
      </w:r>
      <w:r w:rsidR="00F503D8" w:rsidRPr="00F503D8">
        <w:rPr>
          <w:rFonts w:ascii="Cambria" w:hAnsi="Cambria"/>
          <w:i/>
          <w:sz w:val="21"/>
        </w:rPr>
        <w:t xml:space="preserve">earch: </w:t>
      </w:r>
      <w:r w:rsidR="00F503D8" w:rsidRPr="00F503D8">
        <w:rPr>
          <w:rFonts w:ascii="Cambria" w:hAnsi="Cambria"/>
          <w:sz w:val="21"/>
        </w:rPr>
        <w:t>SOAs use a population of solutions for each</w:t>
      </w:r>
      <w:r w:rsidR="00F503D8">
        <w:rPr>
          <w:rFonts w:ascii="Cambria" w:hAnsi="Cambria"/>
          <w:sz w:val="21"/>
        </w:rPr>
        <w:t xml:space="preserve"> iteration rather than a single solution, and the outcome is also a population of solutions. If the solution space has a global optimum, SOAs will tend towards it. If there are multiple optimal solutions, SOA will capture all of them in the final result population.</w:t>
      </w:r>
    </w:p>
    <w:p w:rsidR="00F503D8" w:rsidRPr="00BA5615" w:rsidRDefault="00F503D8" w:rsidP="000A54DD">
      <w:pPr>
        <w:pStyle w:val="NoSpacing"/>
        <w:rPr>
          <w:rFonts w:ascii="Cambria" w:hAnsi="Cambria"/>
          <w:sz w:val="22"/>
        </w:rPr>
      </w:pPr>
    </w:p>
    <w:p w:rsidR="00BA5615" w:rsidRDefault="00BA5615" w:rsidP="000A54DD">
      <w:pPr>
        <w:pStyle w:val="NoSpacing"/>
        <w:rPr>
          <w:rFonts w:ascii="Cambria" w:hAnsi="Cambria"/>
          <w:sz w:val="22"/>
        </w:rPr>
      </w:pPr>
    </w:p>
    <w:p w:rsidR="00E160C9" w:rsidRDefault="00E160C9" w:rsidP="00E160C9">
      <w:pPr>
        <w:pStyle w:val="NoSpacing"/>
        <w:rPr>
          <w:rFonts w:ascii="Cambria" w:hAnsi="Cambria"/>
          <w:b/>
          <w:sz w:val="28"/>
          <w:u w:val="single"/>
        </w:rPr>
      </w:pPr>
      <w:r>
        <w:rPr>
          <w:rFonts w:ascii="Cambria" w:hAnsi="Cambria"/>
          <w:b/>
          <w:sz w:val="28"/>
          <w:u w:val="single"/>
        </w:rPr>
        <w:t>Bees Algorithm</w:t>
      </w:r>
      <w:r w:rsidR="00BA5615">
        <w:rPr>
          <w:rFonts w:ascii="Cambria" w:hAnsi="Cambria"/>
          <w:b/>
          <w:sz w:val="28"/>
          <w:u w:val="single"/>
        </w:rPr>
        <w:t xml:space="preserve"> (From Paper)</w:t>
      </w:r>
    </w:p>
    <w:p w:rsidR="00E160C9" w:rsidRDefault="00E160C9" w:rsidP="000A54DD">
      <w:pPr>
        <w:pStyle w:val="NoSpacing"/>
        <w:rPr>
          <w:rFonts w:ascii="Cambria" w:hAnsi="Cambria"/>
          <w:sz w:val="21"/>
        </w:rPr>
      </w:pPr>
      <w:r>
        <w:rPr>
          <w:rFonts w:ascii="Cambria" w:hAnsi="Cambria"/>
          <w:b/>
          <w:sz w:val="21"/>
        </w:rPr>
        <w:t xml:space="preserve">Condition: </w:t>
      </w:r>
      <w:r>
        <w:rPr>
          <w:rFonts w:ascii="Cambria" w:hAnsi="Cambria"/>
          <w:sz w:val="21"/>
        </w:rPr>
        <w:t>There must be some measure of topological distance between the solutions in the solution space.</w:t>
      </w:r>
    </w:p>
    <w:p w:rsidR="00A23674" w:rsidRDefault="00A23674" w:rsidP="000A54DD">
      <w:pPr>
        <w:pStyle w:val="NoSpacing"/>
        <w:rPr>
          <w:rFonts w:ascii="Cambria" w:hAnsi="Cambria"/>
          <w:sz w:val="21"/>
        </w:rPr>
      </w:pPr>
    </w:p>
    <w:p w:rsidR="00A23674" w:rsidRDefault="00A23674" w:rsidP="000A54DD">
      <w:pPr>
        <w:pStyle w:val="NoSpacing"/>
        <w:rPr>
          <w:rFonts w:ascii="Cambria" w:hAnsi="Cambria"/>
          <w:sz w:val="21"/>
        </w:rPr>
      </w:pPr>
      <w:r>
        <w:rPr>
          <w:rFonts w:ascii="Cambria" w:hAnsi="Cambria"/>
          <w:b/>
          <w:sz w:val="21"/>
        </w:rPr>
        <w:t xml:space="preserve">Goal: </w:t>
      </w:r>
      <w:r>
        <w:rPr>
          <w:rFonts w:ascii="Cambria" w:hAnsi="Cambria"/>
          <w:sz w:val="21"/>
        </w:rPr>
        <w:t>Locate the global optimum of the search space</w:t>
      </w:r>
    </w:p>
    <w:p w:rsidR="007269B7" w:rsidRDefault="007269B7" w:rsidP="000A54DD">
      <w:pPr>
        <w:pStyle w:val="NoSpacing"/>
        <w:rPr>
          <w:rFonts w:ascii="Cambria" w:hAnsi="Cambria"/>
          <w:sz w:val="21"/>
        </w:rPr>
      </w:pPr>
    </w:p>
    <w:p w:rsidR="007269B7" w:rsidRPr="007269B7" w:rsidRDefault="007269B7" w:rsidP="000A54DD">
      <w:pPr>
        <w:pStyle w:val="NoSpacing"/>
        <w:rPr>
          <w:rFonts w:ascii="Cambria" w:hAnsi="Cambria"/>
          <w:sz w:val="21"/>
        </w:rPr>
      </w:pPr>
      <w:r>
        <w:rPr>
          <w:rFonts w:ascii="Cambria" w:hAnsi="Cambria"/>
          <w:b/>
          <w:sz w:val="21"/>
        </w:rPr>
        <w:t xml:space="preserve">Structure: </w:t>
      </w:r>
      <w:r>
        <w:rPr>
          <w:rFonts w:ascii="Cambria" w:hAnsi="Cambria"/>
          <w:sz w:val="21"/>
        </w:rPr>
        <w:t>Combines neighbourhood search and random search.</w:t>
      </w:r>
    </w:p>
    <w:sectPr w:rsidR="007269B7" w:rsidRPr="00726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B08D6"/>
    <w:multiLevelType w:val="multilevel"/>
    <w:tmpl w:val="6436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4102029e344e8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CFA"/>
    <w:rsid w:val="000467A8"/>
    <w:rsid w:val="00060A68"/>
    <w:rsid w:val="000A54DD"/>
    <w:rsid w:val="000D006E"/>
    <w:rsid w:val="000F7263"/>
    <w:rsid w:val="001D2F5A"/>
    <w:rsid w:val="001E79FC"/>
    <w:rsid w:val="00215A1B"/>
    <w:rsid w:val="002F5FF6"/>
    <w:rsid w:val="003F0239"/>
    <w:rsid w:val="0042764A"/>
    <w:rsid w:val="004E54B3"/>
    <w:rsid w:val="00593525"/>
    <w:rsid w:val="007269B7"/>
    <w:rsid w:val="00782692"/>
    <w:rsid w:val="007D22FE"/>
    <w:rsid w:val="007E3433"/>
    <w:rsid w:val="007F69F1"/>
    <w:rsid w:val="008128C3"/>
    <w:rsid w:val="008E29B9"/>
    <w:rsid w:val="00955C1D"/>
    <w:rsid w:val="0096699A"/>
    <w:rsid w:val="00A03B34"/>
    <w:rsid w:val="00A23674"/>
    <w:rsid w:val="00A70A72"/>
    <w:rsid w:val="00AA6102"/>
    <w:rsid w:val="00B24CFA"/>
    <w:rsid w:val="00B31202"/>
    <w:rsid w:val="00BA5615"/>
    <w:rsid w:val="00BE3F90"/>
    <w:rsid w:val="00C4540B"/>
    <w:rsid w:val="00CC69DF"/>
    <w:rsid w:val="00D00E29"/>
    <w:rsid w:val="00DA654C"/>
    <w:rsid w:val="00DE750E"/>
    <w:rsid w:val="00E02B8A"/>
    <w:rsid w:val="00E04891"/>
    <w:rsid w:val="00E160C9"/>
    <w:rsid w:val="00F503D8"/>
    <w:rsid w:val="00F8257F"/>
    <w:rsid w:val="00FA1169"/>
    <w:rsid w:val="00FA1A02"/>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E2FB8-639E-4F5D-BEE5-364399F2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433"/>
    <w:pPr>
      <w:spacing w:after="0" w:line="240" w:lineRule="auto"/>
    </w:pPr>
    <w:rPr>
      <w:rFonts w:ascii="Centaur" w:hAnsi="Centaur"/>
      <w:sz w:val="24"/>
    </w:rPr>
  </w:style>
  <w:style w:type="character" w:styleId="Hyperlink">
    <w:name w:val="Hyperlink"/>
    <w:basedOn w:val="DefaultParagraphFont"/>
    <w:uiPriority w:val="99"/>
    <w:unhideWhenUsed/>
    <w:rsid w:val="007F6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331021">
      <w:bodyDiv w:val="1"/>
      <w:marLeft w:val="0"/>
      <w:marRight w:val="0"/>
      <w:marTop w:val="0"/>
      <w:marBottom w:val="0"/>
      <w:divBdr>
        <w:top w:val="none" w:sz="0" w:space="0" w:color="auto"/>
        <w:left w:val="none" w:sz="0" w:space="0" w:color="auto"/>
        <w:bottom w:val="none" w:sz="0" w:space="0" w:color="auto"/>
        <w:right w:val="none" w:sz="0" w:space="0" w:color="auto"/>
      </w:divBdr>
    </w:div>
    <w:div w:id="17784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_versus_NP_problem" TargetMode="External"/><Relationship Id="rId5" Type="http://schemas.openxmlformats.org/officeDocument/2006/relationships/hyperlink" Target="https://en.wikipedia.org/wiki/Complexity_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2125</TotalTime>
  <Pages>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2016-05-12T10:51:00Z</dcterms:created>
  <dcterms:modified xsi:type="dcterms:W3CDTF">2016-05-15T11:35:00Z</dcterms:modified>
</cp:coreProperties>
</file>